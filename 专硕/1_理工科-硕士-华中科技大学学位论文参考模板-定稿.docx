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2B541" w14:textId="32C0AA82" w:rsidR="00E76469" w:rsidRPr="00964A44" w:rsidRDefault="00E76469" w:rsidP="00E76469">
      <w:pPr>
        <w:spacing w:line="400" w:lineRule="atLeast"/>
        <w:rPr>
          <w:u w:val="single"/>
        </w:rPr>
      </w:pPr>
      <w:bookmarkStart w:id="0" w:name="_Toc437362256"/>
      <w:bookmarkStart w:id="1" w:name="_Toc437362296"/>
      <w:bookmarkStart w:id="2" w:name="_Toc439328357"/>
      <w:bookmarkStart w:id="3" w:name="_Toc444250078"/>
      <w:bookmarkStart w:id="4" w:name="_Toc229791430"/>
      <w:bookmarkStart w:id="5" w:name="_Toc229915031"/>
      <w:bookmarkStart w:id="6" w:name="_Toc377235966"/>
      <w:bookmarkStart w:id="7" w:name="_Toc379915050"/>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t xml:space="preserve">    </w:t>
      </w:r>
      <w:r>
        <w:rPr>
          <w:rFonts w:hint="eastAsia"/>
          <w:b/>
        </w:rPr>
        <w:t>学号</w:t>
      </w:r>
      <w:r>
        <w:rPr>
          <w:rFonts w:hint="eastAsia"/>
          <w:b/>
          <w:bCs/>
          <w:u w:val="thick"/>
        </w:rPr>
        <w:t xml:space="preserve">                  </w:t>
      </w:r>
    </w:p>
    <w:p w14:paraId="6D005467" w14:textId="77777777" w:rsidR="00E76469" w:rsidRDefault="00E76469" w:rsidP="00E76469">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t xml:space="preserve">    </w:t>
      </w:r>
      <w:r>
        <w:rPr>
          <w:rFonts w:hint="eastAsia"/>
          <w:b/>
          <w:bCs/>
        </w:rPr>
        <w:t>密级</w:t>
      </w:r>
      <w:r>
        <w:rPr>
          <w:rFonts w:hint="eastAsia"/>
          <w:b/>
          <w:bCs/>
          <w:u w:val="thick"/>
        </w:rPr>
        <w:t xml:space="preserve">                </w:t>
      </w:r>
    </w:p>
    <w:p w14:paraId="40B2F2CC" w14:textId="77777777" w:rsidR="00E76469" w:rsidRDefault="00E76469" w:rsidP="00E76469">
      <w:pPr>
        <w:spacing w:line="600" w:lineRule="exact"/>
        <w:rPr>
          <w:b/>
          <w:bCs/>
          <w:sz w:val="28"/>
        </w:rPr>
      </w:pPr>
      <w:r>
        <w:rPr>
          <w:rFonts w:eastAsia="黑体"/>
          <w:b/>
          <w:noProof/>
          <w:sz w:val="20"/>
        </w:rPr>
        <w:drawing>
          <wp:anchor distT="0" distB="0" distL="114300" distR="114300" simplePos="0" relativeHeight="251659264" behindDoc="0" locked="0" layoutInCell="1" allowOverlap="1" wp14:anchorId="075B1205" wp14:editId="4BCEF726">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h1"/>
                    <pic:cNvPicPr>
                      <a:picLocks noChangeAspect="1" noChangeArrowheads="1"/>
                    </pic:cNvPicPr>
                  </pic:nvPicPr>
                  <pic:blipFill>
                    <a:blip r:embed="rId8" cstate="print">
                      <a:extLst>
                        <a:ext uri="{28A0092B-C50C-407E-A947-70E740481C1C}">
                          <a14:useLocalDpi xmlns:a14="http://schemas.microsoft.com/office/drawing/2010/main" val="0"/>
                        </a:ext>
                      </a:extLst>
                    </a:blip>
                    <a:srcRect b="8185"/>
                    <a:stretch>
                      <a:fillRect/>
                    </a:stretch>
                  </pic:blipFill>
                  <pic:spPr bwMode="auto">
                    <a:xfrm>
                      <a:off x="0" y="0"/>
                      <a:ext cx="286512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194DDC" w14:textId="77777777" w:rsidR="00E76469" w:rsidRPr="00635585" w:rsidRDefault="00E76469" w:rsidP="00E76469">
      <w:pPr>
        <w:jc w:val="center"/>
        <w:rPr>
          <w:rFonts w:eastAsia="华文行楷"/>
          <w:sz w:val="52"/>
        </w:rPr>
      </w:pPr>
    </w:p>
    <w:p w14:paraId="61CCAAEA" w14:textId="77777777" w:rsidR="00E76469" w:rsidRDefault="00E76469" w:rsidP="00E76469">
      <w:pPr>
        <w:spacing w:line="240" w:lineRule="exact"/>
        <w:ind w:firstLineChars="100" w:firstLine="360"/>
        <w:jc w:val="left"/>
        <w:rPr>
          <w:rFonts w:eastAsia="黑体"/>
          <w:sz w:val="36"/>
        </w:rPr>
      </w:pPr>
    </w:p>
    <w:p w14:paraId="03C5C37B" w14:textId="57D25B16" w:rsidR="00E76469" w:rsidRPr="002F5E46" w:rsidRDefault="00E76469" w:rsidP="00E76469">
      <w:pPr>
        <w:spacing w:beforeLines="50" w:before="120"/>
        <w:jc w:val="center"/>
        <w:rPr>
          <w:rFonts w:eastAsia="华文中宋"/>
          <w:b/>
          <w:bCs/>
          <w:spacing w:val="66"/>
          <w:w w:val="98"/>
          <w:sz w:val="90"/>
        </w:rPr>
      </w:pPr>
      <w:r>
        <w:rPr>
          <w:rFonts w:eastAsia="华文中宋" w:hint="eastAsia"/>
          <w:b/>
          <w:bCs/>
          <w:spacing w:val="66"/>
          <w:w w:val="98"/>
          <w:sz w:val="90"/>
        </w:rPr>
        <w:t>硕</w:t>
      </w:r>
      <w:r w:rsidRPr="002F5E46">
        <w:rPr>
          <w:rFonts w:eastAsia="华文中宋" w:hint="eastAsia"/>
          <w:b/>
          <w:bCs/>
          <w:spacing w:val="66"/>
          <w:w w:val="98"/>
          <w:sz w:val="90"/>
        </w:rPr>
        <w:t>士学位论文</w:t>
      </w:r>
    </w:p>
    <w:p w14:paraId="54E8EB72" w14:textId="77777777" w:rsidR="00E76469" w:rsidRDefault="00E76469" w:rsidP="00E76469">
      <w:pPr>
        <w:ind w:left="74" w:right="74"/>
        <w:jc w:val="center"/>
        <w:rPr>
          <w:b/>
          <w:bCs/>
        </w:rPr>
      </w:pPr>
    </w:p>
    <w:p w14:paraId="069D633D" w14:textId="77777777" w:rsidR="00E76469" w:rsidRDefault="00E76469" w:rsidP="00E76469">
      <w:pPr>
        <w:ind w:left="74" w:right="74"/>
        <w:jc w:val="center"/>
        <w:rPr>
          <w:b/>
          <w:bCs/>
        </w:rPr>
      </w:pPr>
    </w:p>
    <w:p w14:paraId="5EF4C113" w14:textId="77777777" w:rsidR="00E76469" w:rsidRPr="004D2674" w:rsidRDefault="00E76469" w:rsidP="00E76469">
      <w:pPr>
        <w:spacing w:line="288" w:lineRule="auto"/>
        <w:jc w:val="center"/>
        <w:outlineLvl w:val="0"/>
        <w:rPr>
          <w:b/>
          <w:bCs/>
          <w:sz w:val="52"/>
        </w:rPr>
      </w:pPr>
      <w:bookmarkStart w:id="8" w:name="_Toc56672059"/>
      <w:bookmarkStart w:id="9" w:name="_Toc56674269"/>
      <w:bookmarkStart w:id="10" w:name="_Toc56674565"/>
      <w:bookmarkStart w:id="11" w:name="_Toc57977345"/>
      <w:bookmarkStart w:id="12" w:name="_Toc57978726"/>
      <w:r>
        <w:rPr>
          <w:rFonts w:hint="eastAsia"/>
          <w:b/>
          <w:bCs/>
          <w:sz w:val="52"/>
        </w:rPr>
        <w:t>标题</w:t>
      </w:r>
      <w:bookmarkEnd w:id="8"/>
      <w:bookmarkEnd w:id="9"/>
      <w:bookmarkEnd w:id="10"/>
      <w:r>
        <w:rPr>
          <w:rFonts w:hint="eastAsia"/>
          <w:b/>
          <w:bCs/>
          <w:sz w:val="52"/>
        </w:rPr>
        <w:t>：宋体，英文</w:t>
      </w:r>
      <w:r>
        <w:rPr>
          <w:rFonts w:hint="eastAsia"/>
          <w:b/>
          <w:bCs/>
          <w:sz w:val="52"/>
        </w:rPr>
        <w:t xml:space="preserve">Times </w:t>
      </w:r>
      <w:r>
        <w:rPr>
          <w:b/>
          <w:bCs/>
          <w:sz w:val="52"/>
        </w:rPr>
        <w:t>N</w:t>
      </w:r>
      <w:r>
        <w:rPr>
          <w:rFonts w:hint="eastAsia"/>
          <w:b/>
          <w:bCs/>
          <w:sz w:val="52"/>
        </w:rPr>
        <w:t>ew Roman</w:t>
      </w:r>
      <w:r>
        <w:rPr>
          <w:rFonts w:hint="eastAsia"/>
          <w:b/>
          <w:bCs/>
          <w:sz w:val="52"/>
        </w:rPr>
        <w:t>，</w:t>
      </w:r>
      <w:r w:rsidRPr="00350355">
        <w:rPr>
          <w:rFonts w:hint="eastAsia"/>
          <w:b/>
          <w:bCs/>
          <w:sz w:val="52"/>
        </w:rPr>
        <w:t>一号，</w:t>
      </w:r>
      <w:r>
        <w:rPr>
          <w:rFonts w:hint="eastAsia"/>
          <w:b/>
          <w:bCs/>
          <w:sz w:val="52"/>
        </w:rPr>
        <w:t>加粗，不超</w:t>
      </w:r>
      <w:r>
        <w:rPr>
          <w:rFonts w:hint="eastAsia"/>
          <w:b/>
          <w:bCs/>
          <w:sz w:val="52"/>
        </w:rPr>
        <w:t>30</w:t>
      </w:r>
      <w:r>
        <w:rPr>
          <w:rFonts w:hint="eastAsia"/>
          <w:b/>
          <w:bCs/>
          <w:sz w:val="52"/>
        </w:rPr>
        <w:t>字</w:t>
      </w:r>
      <w:bookmarkEnd w:id="11"/>
      <w:bookmarkEnd w:id="12"/>
    </w:p>
    <w:p w14:paraId="6E9FCC4B" w14:textId="77777777" w:rsidR="00E76469" w:rsidRDefault="00E76469" w:rsidP="00E76469">
      <w:pPr>
        <w:spacing w:line="240" w:lineRule="exact"/>
        <w:ind w:firstLineChars="100" w:firstLine="360"/>
        <w:jc w:val="left"/>
        <w:rPr>
          <w:rFonts w:eastAsia="黑体"/>
          <w:sz w:val="36"/>
        </w:rPr>
      </w:pPr>
    </w:p>
    <w:p w14:paraId="036D43A6" w14:textId="77777777" w:rsidR="00E76469" w:rsidRDefault="00E76469" w:rsidP="00E76469">
      <w:pPr>
        <w:spacing w:line="240" w:lineRule="exact"/>
        <w:ind w:firstLineChars="100" w:firstLine="360"/>
        <w:jc w:val="left"/>
        <w:rPr>
          <w:rFonts w:eastAsia="黑体"/>
          <w:sz w:val="36"/>
        </w:rPr>
      </w:pPr>
    </w:p>
    <w:p w14:paraId="11C8E816" w14:textId="77777777" w:rsidR="00E76469" w:rsidRDefault="00E76469" w:rsidP="00E76469">
      <w:pPr>
        <w:spacing w:line="240" w:lineRule="exact"/>
        <w:ind w:firstLineChars="100" w:firstLine="360"/>
        <w:jc w:val="left"/>
        <w:rPr>
          <w:rFonts w:eastAsia="黑体"/>
          <w:sz w:val="36"/>
        </w:rPr>
      </w:pPr>
    </w:p>
    <w:p w14:paraId="637C50FB" w14:textId="77777777" w:rsidR="00E76469" w:rsidRDefault="00E76469" w:rsidP="00E76469">
      <w:pPr>
        <w:spacing w:line="240" w:lineRule="exact"/>
        <w:jc w:val="left"/>
        <w:rPr>
          <w:rFonts w:eastAsia="黑体"/>
          <w:sz w:val="36"/>
        </w:rPr>
      </w:pPr>
    </w:p>
    <w:p w14:paraId="333BA7D8" w14:textId="77777777" w:rsidR="00E76469" w:rsidRDefault="00E76469" w:rsidP="00E76469">
      <w:pPr>
        <w:spacing w:line="240" w:lineRule="exact"/>
        <w:ind w:firstLineChars="100" w:firstLine="360"/>
        <w:jc w:val="left"/>
        <w:rPr>
          <w:rFonts w:eastAsia="黑体"/>
          <w:sz w:val="36"/>
        </w:rPr>
      </w:pPr>
    </w:p>
    <w:p w14:paraId="12A2CA36" w14:textId="77777777" w:rsidR="00E76469" w:rsidRDefault="00E76469" w:rsidP="00E76469">
      <w:pPr>
        <w:spacing w:line="80" w:lineRule="exact"/>
        <w:ind w:firstLineChars="100" w:firstLine="360"/>
        <w:jc w:val="left"/>
        <w:rPr>
          <w:rFonts w:eastAsia="黑体"/>
          <w:sz w:val="36"/>
        </w:rPr>
      </w:pPr>
    </w:p>
    <w:tbl>
      <w:tblPr>
        <w:tblW w:w="0" w:type="auto"/>
        <w:jc w:val="center"/>
        <w:tblCellMar>
          <w:left w:w="0" w:type="dxa"/>
          <w:right w:w="0" w:type="dxa"/>
        </w:tblCellMar>
        <w:tblLook w:val="0000" w:firstRow="0" w:lastRow="0" w:firstColumn="0" w:lastColumn="0" w:noHBand="0" w:noVBand="0"/>
      </w:tblPr>
      <w:tblGrid>
        <w:gridCol w:w="1506"/>
        <w:gridCol w:w="302"/>
        <w:gridCol w:w="6"/>
        <w:gridCol w:w="3014"/>
        <w:gridCol w:w="6"/>
        <w:gridCol w:w="6"/>
      </w:tblGrid>
      <w:tr w:rsidR="00E76469" w14:paraId="3A6EEAA6" w14:textId="77777777" w:rsidTr="00A02C95">
        <w:trPr>
          <w:trHeight w:val="737"/>
          <w:jc w:val="center"/>
        </w:trPr>
        <w:tc>
          <w:tcPr>
            <w:tcW w:w="0" w:type="auto"/>
          </w:tcPr>
          <w:p w14:paraId="0A342AB3" w14:textId="77777777" w:rsidR="00E76469" w:rsidRDefault="00E76469" w:rsidP="00A02C95">
            <w:pPr>
              <w:jc w:val="distribute"/>
              <w:rPr>
                <w:b/>
                <w:bCs/>
                <w:sz w:val="30"/>
              </w:rPr>
            </w:pPr>
            <w:r>
              <w:rPr>
                <w:rFonts w:hint="eastAsia"/>
                <w:b/>
                <w:bCs/>
                <w:sz w:val="30"/>
              </w:rPr>
              <w:t>学位申请人</w:t>
            </w:r>
          </w:p>
        </w:tc>
        <w:tc>
          <w:tcPr>
            <w:tcW w:w="0" w:type="auto"/>
          </w:tcPr>
          <w:p w14:paraId="0E56C788" w14:textId="77777777" w:rsidR="00E76469" w:rsidRPr="00513A3B" w:rsidRDefault="00E76469" w:rsidP="00A02C95">
            <w:pPr>
              <w:jc w:val="left"/>
              <w:rPr>
                <w:b/>
                <w:bCs/>
                <w:sz w:val="30"/>
              </w:rPr>
            </w:pPr>
            <w:r w:rsidRPr="00513A3B">
              <w:rPr>
                <w:rFonts w:hint="eastAsia"/>
                <w:b/>
                <w:bCs/>
                <w:sz w:val="30"/>
              </w:rPr>
              <w:t>：</w:t>
            </w:r>
          </w:p>
        </w:tc>
        <w:tc>
          <w:tcPr>
            <w:tcW w:w="0" w:type="auto"/>
          </w:tcPr>
          <w:p w14:paraId="32317038" w14:textId="77777777" w:rsidR="00E76469" w:rsidRPr="0028047D" w:rsidRDefault="00E76469" w:rsidP="00A02C95">
            <w:pPr>
              <w:jc w:val="left"/>
              <w:rPr>
                <w:b/>
                <w:bCs/>
                <w:sz w:val="30"/>
              </w:rPr>
            </w:pPr>
          </w:p>
        </w:tc>
        <w:tc>
          <w:tcPr>
            <w:tcW w:w="0" w:type="auto"/>
          </w:tcPr>
          <w:p w14:paraId="2DAAD695" w14:textId="77777777" w:rsidR="00E76469" w:rsidRDefault="00E76469" w:rsidP="00A02C95">
            <w:pPr>
              <w:jc w:val="left"/>
              <w:rPr>
                <w:b/>
                <w:bCs/>
                <w:sz w:val="30"/>
              </w:rPr>
            </w:pPr>
            <w:r>
              <w:rPr>
                <w:b/>
                <w:bCs/>
                <w:sz w:val="30"/>
              </w:rPr>
              <w:t>XX</w:t>
            </w:r>
            <w:r>
              <w:rPr>
                <w:rFonts w:hint="eastAsia"/>
                <w:b/>
                <w:bCs/>
                <w:sz w:val="30"/>
              </w:rPr>
              <w:t>X</w:t>
            </w:r>
          </w:p>
        </w:tc>
        <w:tc>
          <w:tcPr>
            <w:tcW w:w="0" w:type="auto"/>
          </w:tcPr>
          <w:p w14:paraId="0DF6DB7D" w14:textId="77777777" w:rsidR="00E76469" w:rsidRDefault="00E76469" w:rsidP="00A02C95">
            <w:pPr>
              <w:rPr>
                <w:b/>
                <w:bCs/>
                <w:sz w:val="30"/>
              </w:rPr>
            </w:pPr>
          </w:p>
        </w:tc>
        <w:tc>
          <w:tcPr>
            <w:tcW w:w="0" w:type="auto"/>
          </w:tcPr>
          <w:p w14:paraId="524EF737" w14:textId="77777777" w:rsidR="00E76469" w:rsidRPr="000756D1" w:rsidRDefault="00E76469" w:rsidP="00A02C95">
            <w:pPr>
              <w:rPr>
                <w:b/>
                <w:sz w:val="30"/>
              </w:rPr>
            </w:pPr>
          </w:p>
        </w:tc>
      </w:tr>
      <w:tr w:rsidR="00E76469" w14:paraId="208F142E" w14:textId="77777777" w:rsidTr="00A02C95">
        <w:trPr>
          <w:trHeight w:val="737"/>
          <w:jc w:val="center"/>
        </w:trPr>
        <w:tc>
          <w:tcPr>
            <w:tcW w:w="0" w:type="auto"/>
          </w:tcPr>
          <w:p w14:paraId="4C2CAAD6" w14:textId="77777777" w:rsidR="00E76469" w:rsidRDefault="00E76469" w:rsidP="00A02C95">
            <w:pPr>
              <w:jc w:val="distribute"/>
              <w:rPr>
                <w:b/>
                <w:bCs/>
                <w:sz w:val="30"/>
              </w:rPr>
            </w:pPr>
            <w:r>
              <w:rPr>
                <w:rFonts w:hint="eastAsia"/>
                <w:b/>
                <w:bCs/>
                <w:sz w:val="30"/>
              </w:rPr>
              <w:t>学科专业</w:t>
            </w:r>
          </w:p>
        </w:tc>
        <w:tc>
          <w:tcPr>
            <w:tcW w:w="0" w:type="auto"/>
          </w:tcPr>
          <w:p w14:paraId="68A2A6FC" w14:textId="77777777" w:rsidR="00E76469" w:rsidRDefault="00E76469" w:rsidP="00A02C95">
            <w:pPr>
              <w:jc w:val="left"/>
              <w:rPr>
                <w:b/>
                <w:bCs/>
                <w:sz w:val="30"/>
              </w:rPr>
            </w:pPr>
            <w:r>
              <w:rPr>
                <w:rFonts w:hint="eastAsia"/>
                <w:b/>
                <w:bCs/>
                <w:sz w:val="30"/>
              </w:rPr>
              <w:t>：</w:t>
            </w:r>
          </w:p>
        </w:tc>
        <w:tc>
          <w:tcPr>
            <w:tcW w:w="0" w:type="auto"/>
          </w:tcPr>
          <w:p w14:paraId="42ED0A2E" w14:textId="77777777" w:rsidR="00E76469" w:rsidRPr="000756D1" w:rsidRDefault="00E76469" w:rsidP="00A02C95">
            <w:pPr>
              <w:jc w:val="left"/>
              <w:rPr>
                <w:b/>
                <w:sz w:val="30"/>
              </w:rPr>
            </w:pPr>
          </w:p>
        </w:tc>
        <w:tc>
          <w:tcPr>
            <w:tcW w:w="0" w:type="auto"/>
          </w:tcPr>
          <w:p w14:paraId="1AAC717D" w14:textId="77777777" w:rsidR="00E76469" w:rsidRDefault="00E76469" w:rsidP="00A02C95">
            <w:pPr>
              <w:jc w:val="left"/>
              <w:rPr>
                <w:b/>
                <w:bCs/>
                <w:sz w:val="30"/>
              </w:rPr>
            </w:pPr>
            <w:r>
              <w:rPr>
                <w:b/>
                <w:bCs/>
                <w:sz w:val="30"/>
              </w:rPr>
              <w:t>XX</w:t>
            </w:r>
            <w:r>
              <w:rPr>
                <w:rFonts w:hint="eastAsia"/>
                <w:b/>
                <w:bCs/>
                <w:sz w:val="30"/>
              </w:rPr>
              <w:t>X</w:t>
            </w:r>
            <w:r>
              <w:rPr>
                <w:b/>
                <w:bCs/>
                <w:sz w:val="30"/>
              </w:rPr>
              <w:t>XX</w:t>
            </w:r>
          </w:p>
        </w:tc>
        <w:tc>
          <w:tcPr>
            <w:tcW w:w="0" w:type="auto"/>
          </w:tcPr>
          <w:p w14:paraId="648A75AA" w14:textId="77777777" w:rsidR="00E76469" w:rsidRDefault="00E76469" w:rsidP="00A02C95">
            <w:pPr>
              <w:rPr>
                <w:b/>
                <w:bCs/>
                <w:sz w:val="30"/>
              </w:rPr>
            </w:pPr>
          </w:p>
        </w:tc>
        <w:tc>
          <w:tcPr>
            <w:tcW w:w="0" w:type="auto"/>
          </w:tcPr>
          <w:p w14:paraId="2ED0EFDF" w14:textId="77777777" w:rsidR="00E76469" w:rsidRPr="000756D1" w:rsidRDefault="00E76469" w:rsidP="00A02C95">
            <w:pPr>
              <w:rPr>
                <w:b/>
                <w:sz w:val="30"/>
              </w:rPr>
            </w:pPr>
          </w:p>
        </w:tc>
      </w:tr>
      <w:tr w:rsidR="00E76469" w14:paraId="2DC8178F" w14:textId="77777777" w:rsidTr="00A02C95">
        <w:trPr>
          <w:trHeight w:val="737"/>
          <w:jc w:val="center"/>
        </w:trPr>
        <w:tc>
          <w:tcPr>
            <w:tcW w:w="0" w:type="auto"/>
          </w:tcPr>
          <w:p w14:paraId="2C05FE35" w14:textId="77777777" w:rsidR="00E76469" w:rsidRDefault="00E76469" w:rsidP="00A02C95">
            <w:pPr>
              <w:jc w:val="distribute"/>
              <w:rPr>
                <w:b/>
                <w:bCs/>
                <w:sz w:val="30"/>
              </w:rPr>
            </w:pPr>
            <w:r>
              <w:rPr>
                <w:rFonts w:hint="eastAsia"/>
                <w:b/>
                <w:bCs/>
                <w:sz w:val="30"/>
              </w:rPr>
              <w:t>指导教师</w:t>
            </w:r>
          </w:p>
        </w:tc>
        <w:tc>
          <w:tcPr>
            <w:tcW w:w="0" w:type="auto"/>
          </w:tcPr>
          <w:p w14:paraId="7CF5F464" w14:textId="77777777" w:rsidR="00E76469" w:rsidRDefault="00E76469" w:rsidP="00A02C95">
            <w:pPr>
              <w:jc w:val="left"/>
              <w:rPr>
                <w:b/>
                <w:bCs/>
                <w:sz w:val="30"/>
              </w:rPr>
            </w:pPr>
            <w:r>
              <w:rPr>
                <w:rFonts w:hint="eastAsia"/>
                <w:b/>
                <w:bCs/>
                <w:sz w:val="30"/>
              </w:rPr>
              <w:t>：</w:t>
            </w:r>
          </w:p>
        </w:tc>
        <w:tc>
          <w:tcPr>
            <w:tcW w:w="0" w:type="auto"/>
          </w:tcPr>
          <w:p w14:paraId="02ADA8ED" w14:textId="77777777" w:rsidR="00E76469" w:rsidRPr="00037944" w:rsidRDefault="00E76469" w:rsidP="00A02C95">
            <w:pPr>
              <w:jc w:val="left"/>
              <w:rPr>
                <w:b/>
                <w:bCs/>
                <w:sz w:val="30"/>
              </w:rPr>
            </w:pPr>
          </w:p>
        </w:tc>
        <w:tc>
          <w:tcPr>
            <w:tcW w:w="0" w:type="auto"/>
          </w:tcPr>
          <w:p w14:paraId="5B3644AB" w14:textId="77777777" w:rsidR="00E76469" w:rsidRDefault="00E76469" w:rsidP="00A02C95">
            <w:pPr>
              <w:jc w:val="left"/>
              <w:rPr>
                <w:b/>
                <w:bCs/>
                <w:sz w:val="30"/>
              </w:rPr>
            </w:pPr>
            <w:r>
              <w:rPr>
                <w:b/>
                <w:bCs/>
                <w:sz w:val="30"/>
              </w:rPr>
              <w:t>XX</w:t>
            </w:r>
            <w:r>
              <w:rPr>
                <w:rFonts w:hint="eastAsia"/>
                <w:b/>
                <w:bCs/>
                <w:sz w:val="30"/>
              </w:rPr>
              <w:t xml:space="preserve">X  </w:t>
            </w:r>
            <w:r>
              <w:rPr>
                <w:rFonts w:hint="eastAsia"/>
                <w:b/>
                <w:bCs/>
                <w:sz w:val="30"/>
              </w:rPr>
              <w:t>教授</w:t>
            </w:r>
          </w:p>
        </w:tc>
        <w:tc>
          <w:tcPr>
            <w:tcW w:w="0" w:type="auto"/>
          </w:tcPr>
          <w:p w14:paraId="4BF53348" w14:textId="77777777" w:rsidR="00E76469" w:rsidRDefault="00E76469" w:rsidP="00A02C95">
            <w:pPr>
              <w:rPr>
                <w:b/>
                <w:bCs/>
                <w:sz w:val="30"/>
              </w:rPr>
            </w:pPr>
          </w:p>
        </w:tc>
        <w:tc>
          <w:tcPr>
            <w:tcW w:w="0" w:type="auto"/>
          </w:tcPr>
          <w:p w14:paraId="18BD35DD" w14:textId="77777777" w:rsidR="00E76469" w:rsidRPr="00037944" w:rsidRDefault="00E76469" w:rsidP="00A02C95">
            <w:pPr>
              <w:rPr>
                <w:b/>
                <w:bCs/>
                <w:sz w:val="30"/>
              </w:rPr>
            </w:pPr>
          </w:p>
        </w:tc>
      </w:tr>
      <w:tr w:rsidR="00E76469" w14:paraId="402FF700" w14:textId="77777777" w:rsidTr="00A02C95">
        <w:trPr>
          <w:trHeight w:val="737"/>
          <w:jc w:val="center"/>
        </w:trPr>
        <w:tc>
          <w:tcPr>
            <w:tcW w:w="0" w:type="auto"/>
          </w:tcPr>
          <w:p w14:paraId="703C8C3B" w14:textId="77777777" w:rsidR="00E76469" w:rsidRDefault="00E76469" w:rsidP="00A02C95">
            <w:pPr>
              <w:jc w:val="distribute"/>
              <w:rPr>
                <w:b/>
                <w:bCs/>
                <w:sz w:val="30"/>
              </w:rPr>
            </w:pPr>
            <w:r>
              <w:rPr>
                <w:rFonts w:hint="eastAsia"/>
                <w:b/>
                <w:bCs/>
                <w:sz w:val="30"/>
              </w:rPr>
              <w:t>答辩日期</w:t>
            </w:r>
          </w:p>
        </w:tc>
        <w:tc>
          <w:tcPr>
            <w:tcW w:w="0" w:type="auto"/>
          </w:tcPr>
          <w:p w14:paraId="5DDCB7FB" w14:textId="77777777" w:rsidR="00E76469" w:rsidRDefault="00E76469" w:rsidP="00A02C95">
            <w:pPr>
              <w:rPr>
                <w:b/>
                <w:sz w:val="30"/>
                <w:szCs w:val="28"/>
                <w:lang w:val="en-GB"/>
              </w:rPr>
            </w:pPr>
            <w:r>
              <w:rPr>
                <w:rFonts w:hint="eastAsia"/>
                <w:b/>
                <w:sz w:val="30"/>
                <w:szCs w:val="28"/>
                <w:lang w:val="en-GB"/>
              </w:rPr>
              <w:t>：</w:t>
            </w:r>
          </w:p>
        </w:tc>
        <w:tc>
          <w:tcPr>
            <w:tcW w:w="0" w:type="auto"/>
          </w:tcPr>
          <w:p w14:paraId="778AFE75" w14:textId="77777777" w:rsidR="00E76469" w:rsidRPr="00037944" w:rsidRDefault="00E76469" w:rsidP="00A02C95">
            <w:pPr>
              <w:jc w:val="center"/>
              <w:rPr>
                <w:b/>
                <w:bCs/>
                <w:sz w:val="30"/>
              </w:rPr>
            </w:pPr>
          </w:p>
        </w:tc>
        <w:tc>
          <w:tcPr>
            <w:tcW w:w="0" w:type="auto"/>
          </w:tcPr>
          <w:p w14:paraId="2A50CC63" w14:textId="77777777" w:rsidR="00E76469" w:rsidRDefault="00E76469" w:rsidP="00A02C95">
            <w:pPr>
              <w:rPr>
                <w:b/>
                <w:bCs/>
                <w:sz w:val="30"/>
              </w:rPr>
            </w:pPr>
            <w:r>
              <w:rPr>
                <w:b/>
                <w:bCs/>
                <w:sz w:val="30"/>
              </w:rPr>
              <w:t>XX</w:t>
            </w:r>
            <w:r>
              <w:rPr>
                <w:rFonts w:hint="eastAsia"/>
                <w:b/>
                <w:bCs/>
                <w:sz w:val="30"/>
              </w:rPr>
              <w:t>X</w:t>
            </w:r>
            <w:r>
              <w:rPr>
                <w:b/>
                <w:bCs/>
                <w:sz w:val="30"/>
              </w:rPr>
              <w:t>X</w:t>
            </w:r>
            <w:r>
              <w:rPr>
                <w:rFonts w:hint="eastAsia"/>
                <w:b/>
                <w:bCs/>
                <w:sz w:val="30"/>
              </w:rPr>
              <w:t>年</w:t>
            </w:r>
            <w:r>
              <w:rPr>
                <w:rFonts w:hint="eastAsia"/>
                <w:b/>
                <w:bCs/>
                <w:sz w:val="30"/>
              </w:rPr>
              <w:t>X</w:t>
            </w:r>
            <w:r>
              <w:rPr>
                <w:b/>
                <w:bCs/>
                <w:sz w:val="30"/>
              </w:rPr>
              <w:t>X</w:t>
            </w:r>
            <w:r>
              <w:rPr>
                <w:rFonts w:hint="eastAsia"/>
                <w:b/>
                <w:bCs/>
                <w:sz w:val="30"/>
              </w:rPr>
              <w:t>月</w:t>
            </w:r>
            <w:r>
              <w:rPr>
                <w:rFonts w:hint="eastAsia"/>
                <w:b/>
                <w:bCs/>
                <w:sz w:val="30"/>
              </w:rPr>
              <w:t>X</w:t>
            </w:r>
            <w:r>
              <w:rPr>
                <w:b/>
                <w:bCs/>
                <w:sz w:val="30"/>
              </w:rPr>
              <w:t>X</w:t>
            </w:r>
            <w:r>
              <w:rPr>
                <w:rFonts w:hint="eastAsia"/>
                <w:b/>
                <w:bCs/>
                <w:sz w:val="30"/>
              </w:rPr>
              <w:t>日</w:t>
            </w:r>
          </w:p>
        </w:tc>
        <w:tc>
          <w:tcPr>
            <w:tcW w:w="0" w:type="auto"/>
          </w:tcPr>
          <w:p w14:paraId="78BDAB6F" w14:textId="77777777" w:rsidR="00E76469" w:rsidRDefault="00E76469" w:rsidP="00A02C95">
            <w:pPr>
              <w:rPr>
                <w:b/>
                <w:sz w:val="30"/>
                <w:szCs w:val="28"/>
                <w:lang w:val="en-GB"/>
              </w:rPr>
            </w:pPr>
          </w:p>
        </w:tc>
        <w:tc>
          <w:tcPr>
            <w:tcW w:w="0" w:type="auto"/>
          </w:tcPr>
          <w:p w14:paraId="1F66A761" w14:textId="77777777" w:rsidR="00E76469" w:rsidRPr="00037944" w:rsidRDefault="00E76469" w:rsidP="00A02C95">
            <w:pPr>
              <w:jc w:val="center"/>
              <w:rPr>
                <w:b/>
                <w:bCs/>
                <w:sz w:val="30"/>
              </w:rPr>
            </w:pPr>
          </w:p>
        </w:tc>
      </w:tr>
    </w:tbl>
    <w:p w14:paraId="1FE87C78" w14:textId="77777777" w:rsidR="00E76469" w:rsidRDefault="00E76469">
      <w:pPr>
        <w:widowControl/>
        <w:spacing w:line="240" w:lineRule="auto"/>
        <w:jc w:val="left"/>
        <w:rPr>
          <w:b/>
          <w:bCs/>
          <w:sz w:val="30"/>
          <w:szCs w:val="30"/>
        </w:rPr>
      </w:pPr>
      <w:bookmarkStart w:id="13" w:name="_Toc444265028"/>
      <w:bookmarkStart w:id="14" w:name="_Toc44096299"/>
      <w:bookmarkStart w:id="15" w:name="_Toc44175098"/>
      <w:bookmarkStart w:id="16" w:name="_Toc44853111"/>
      <w:bookmarkStart w:id="17" w:name="_Toc45060427"/>
      <w:bookmarkStart w:id="18" w:name="_Toc45060582"/>
      <w:bookmarkStart w:id="19" w:name="_Toc46962370"/>
      <w:bookmarkStart w:id="20" w:name="_Toc46962947"/>
      <w:bookmarkStart w:id="21" w:name="_Toc47005419"/>
      <w:bookmarkStart w:id="22" w:name="_Toc47372390"/>
      <w:bookmarkStart w:id="23" w:name="_Toc57189218"/>
      <w:r>
        <w:rPr>
          <w:b/>
          <w:bCs/>
          <w:sz w:val="30"/>
          <w:szCs w:val="30"/>
        </w:rPr>
        <w:br w:type="page"/>
      </w:r>
    </w:p>
    <w:p w14:paraId="0F4B567A" w14:textId="54DD6C7F" w:rsidR="009C7C17" w:rsidRPr="00E01398" w:rsidRDefault="009C7C17" w:rsidP="00A03F6A">
      <w:pPr>
        <w:jc w:val="center"/>
        <w:outlineLvl w:val="0"/>
        <w:rPr>
          <w:b/>
          <w:bCs/>
          <w:sz w:val="30"/>
          <w:szCs w:val="30"/>
        </w:rPr>
      </w:pPr>
      <w:bookmarkStart w:id="24" w:name="_Toc57978727"/>
      <w:r w:rsidRPr="00E01398">
        <w:rPr>
          <w:b/>
          <w:bCs/>
          <w:sz w:val="30"/>
          <w:szCs w:val="30"/>
        </w:rPr>
        <w:lastRenderedPageBreak/>
        <w:t>A Dissertation Submitted in Partial Fulfillment of the Requirements</w:t>
      </w:r>
      <w:bookmarkEnd w:id="0"/>
      <w:bookmarkEnd w:id="1"/>
      <w:bookmarkEnd w:id="2"/>
      <w:bookmarkEnd w:id="3"/>
      <w:bookmarkEnd w:id="13"/>
      <w:bookmarkEnd w:id="14"/>
      <w:bookmarkEnd w:id="15"/>
      <w:bookmarkEnd w:id="16"/>
      <w:bookmarkEnd w:id="17"/>
      <w:bookmarkEnd w:id="18"/>
      <w:bookmarkEnd w:id="19"/>
      <w:bookmarkEnd w:id="20"/>
      <w:bookmarkEnd w:id="21"/>
      <w:bookmarkEnd w:id="22"/>
      <w:bookmarkEnd w:id="23"/>
      <w:bookmarkEnd w:id="24"/>
    </w:p>
    <w:p w14:paraId="58414E40" w14:textId="36A63868" w:rsidR="009C7C17" w:rsidRPr="005F2F05" w:rsidRDefault="009C7C17" w:rsidP="00A03F6A">
      <w:pPr>
        <w:jc w:val="center"/>
        <w:outlineLvl w:val="0"/>
        <w:rPr>
          <w:b/>
          <w:bCs/>
          <w:sz w:val="30"/>
          <w:szCs w:val="30"/>
        </w:rPr>
      </w:pPr>
      <w:bookmarkStart w:id="25" w:name="_Toc437362257"/>
      <w:bookmarkStart w:id="26" w:name="_Toc437362297"/>
      <w:bookmarkStart w:id="27" w:name="_Toc439328358"/>
      <w:bookmarkStart w:id="28" w:name="_Toc444250079"/>
      <w:bookmarkStart w:id="29" w:name="_Toc444265029"/>
      <w:bookmarkStart w:id="30" w:name="_Toc44096300"/>
      <w:bookmarkStart w:id="31" w:name="_Toc44175099"/>
      <w:bookmarkStart w:id="32" w:name="_Toc44853112"/>
      <w:bookmarkStart w:id="33" w:name="_Toc45060428"/>
      <w:bookmarkStart w:id="34" w:name="_Toc45060583"/>
      <w:bookmarkStart w:id="35" w:name="_Toc46962371"/>
      <w:bookmarkStart w:id="36" w:name="_Toc46962948"/>
      <w:bookmarkStart w:id="37" w:name="_Toc47005420"/>
      <w:bookmarkStart w:id="38" w:name="_Toc47372391"/>
      <w:bookmarkStart w:id="39" w:name="_Toc57189219"/>
      <w:bookmarkStart w:id="40" w:name="_Toc57978728"/>
      <w:r w:rsidRPr="00E01398">
        <w:rPr>
          <w:b/>
          <w:bCs/>
          <w:sz w:val="30"/>
          <w:szCs w:val="30"/>
        </w:rPr>
        <w:t xml:space="preserve">for </w:t>
      </w:r>
      <w:bookmarkEnd w:id="25"/>
      <w:bookmarkEnd w:id="26"/>
      <w:bookmarkEnd w:id="27"/>
      <w:bookmarkEnd w:id="28"/>
      <w:bookmarkEnd w:id="29"/>
      <w:bookmarkEnd w:id="30"/>
      <w:r w:rsidR="008B05EF" w:rsidRPr="008B05EF">
        <w:rPr>
          <w:b/>
          <w:bCs/>
          <w:sz w:val="30"/>
          <w:szCs w:val="30"/>
        </w:rPr>
        <w:t xml:space="preserve">the </w:t>
      </w:r>
      <w:r w:rsidR="005F2F05">
        <w:rPr>
          <w:b/>
          <w:bCs/>
          <w:sz w:val="30"/>
          <w:szCs w:val="30"/>
        </w:rPr>
        <w:t xml:space="preserve">Master </w:t>
      </w:r>
      <w:r w:rsidR="008B05EF" w:rsidRPr="008B05EF">
        <w:rPr>
          <w:rFonts w:hint="eastAsia"/>
          <w:b/>
          <w:bCs/>
          <w:sz w:val="30"/>
          <w:szCs w:val="30"/>
        </w:rPr>
        <w:t>D</w:t>
      </w:r>
      <w:r w:rsidR="008B05EF" w:rsidRPr="008B05EF">
        <w:rPr>
          <w:b/>
          <w:bCs/>
          <w:sz w:val="30"/>
          <w:szCs w:val="30"/>
        </w:rPr>
        <w:t>egree in Engineering</w:t>
      </w:r>
      <w:bookmarkEnd w:id="31"/>
      <w:bookmarkEnd w:id="32"/>
      <w:bookmarkEnd w:id="33"/>
      <w:bookmarkEnd w:id="34"/>
      <w:bookmarkEnd w:id="35"/>
      <w:bookmarkEnd w:id="36"/>
      <w:bookmarkEnd w:id="37"/>
      <w:bookmarkEnd w:id="38"/>
      <w:r w:rsidR="005F2F05">
        <w:rPr>
          <w:b/>
          <w:bCs/>
          <w:sz w:val="30"/>
          <w:szCs w:val="30"/>
        </w:rPr>
        <w:t xml:space="preserve"> </w:t>
      </w:r>
      <w:r w:rsidR="005F2F05">
        <w:rPr>
          <w:rFonts w:hint="eastAsia"/>
          <w:b/>
          <w:bCs/>
          <w:sz w:val="30"/>
          <w:szCs w:val="30"/>
        </w:rPr>
        <w:t>（工学硕士）</w:t>
      </w:r>
      <w:r w:rsidR="005F2F05">
        <w:rPr>
          <w:rFonts w:hint="eastAsia"/>
          <w:b/>
          <w:bCs/>
          <w:sz w:val="30"/>
          <w:szCs w:val="30"/>
        </w:rPr>
        <w:t>/the</w:t>
      </w:r>
      <w:r w:rsidR="005F2F05">
        <w:rPr>
          <w:b/>
          <w:bCs/>
          <w:sz w:val="30"/>
          <w:szCs w:val="30"/>
        </w:rPr>
        <w:t xml:space="preserve"> Professional Master Degree (</w:t>
      </w:r>
      <w:r w:rsidR="005F2F05">
        <w:rPr>
          <w:rFonts w:hint="eastAsia"/>
          <w:b/>
          <w:bCs/>
          <w:sz w:val="30"/>
          <w:szCs w:val="30"/>
        </w:rPr>
        <w:t>专业学位</w:t>
      </w:r>
      <w:r w:rsidR="005F2F05">
        <w:rPr>
          <w:rFonts w:hint="eastAsia"/>
          <w:b/>
          <w:bCs/>
          <w:sz w:val="30"/>
          <w:szCs w:val="30"/>
        </w:rPr>
        <w:t>)</w:t>
      </w:r>
      <w:bookmarkEnd w:id="39"/>
      <w:bookmarkEnd w:id="40"/>
    </w:p>
    <w:p w14:paraId="5C63D579" w14:textId="77777777" w:rsidR="009C7C17" w:rsidRPr="00E01398" w:rsidRDefault="009C7C17" w:rsidP="00A03F6A">
      <w:pPr>
        <w:rPr>
          <w:sz w:val="30"/>
          <w:szCs w:val="30"/>
        </w:rPr>
      </w:pPr>
    </w:p>
    <w:p w14:paraId="3CDB3E0E" w14:textId="77777777" w:rsidR="009C7C17" w:rsidRDefault="009C7C17" w:rsidP="00A03F6A">
      <w:pPr>
        <w:rPr>
          <w:sz w:val="30"/>
          <w:szCs w:val="30"/>
        </w:rPr>
      </w:pPr>
    </w:p>
    <w:p w14:paraId="3806EFA6" w14:textId="77777777" w:rsidR="00E76469" w:rsidRPr="00E01398" w:rsidRDefault="00E76469" w:rsidP="00A03F6A">
      <w:pPr>
        <w:rPr>
          <w:sz w:val="30"/>
          <w:szCs w:val="30"/>
        </w:rPr>
      </w:pPr>
    </w:p>
    <w:p w14:paraId="41E88031" w14:textId="77777777" w:rsidR="009C7C17" w:rsidRPr="00E01398" w:rsidRDefault="009C7C17" w:rsidP="00A03F6A">
      <w:pPr>
        <w:rPr>
          <w:sz w:val="30"/>
          <w:szCs w:val="30"/>
        </w:rPr>
      </w:pPr>
    </w:p>
    <w:p w14:paraId="0F8AC13A" w14:textId="4D982505" w:rsidR="009C7C17" w:rsidRPr="00E01398" w:rsidRDefault="0095215C" w:rsidP="00725D0F">
      <w:pPr>
        <w:jc w:val="center"/>
        <w:rPr>
          <w:b/>
          <w:bCs/>
          <w:spacing w:val="-4"/>
          <w:sz w:val="36"/>
          <w:szCs w:val="36"/>
        </w:rPr>
      </w:pPr>
      <w:r w:rsidRPr="0095215C">
        <w:rPr>
          <w:rFonts w:hint="eastAsia"/>
          <w:b/>
          <w:bCs/>
          <w:spacing w:val="-4"/>
          <w:sz w:val="36"/>
          <w:szCs w:val="36"/>
        </w:rPr>
        <w:t>英文题目</w:t>
      </w:r>
      <w:r>
        <w:rPr>
          <w:rFonts w:hint="eastAsia"/>
          <w:b/>
          <w:bCs/>
          <w:spacing w:val="-4"/>
          <w:sz w:val="36"/>
          <w:szCs w:val="36"/>
        </w:rPr>
        <w:t>，</w:t>
      </w:r>
      <w:r w:rsidR="00725D0F">
        <w:rPr>
          <w:rFonts w:hint="eastAsia"/>
          <w:b/>
          <w:bCs/>
          <w:spacing w:val="-4"/>
          <w:sz w:val="36"/>
          <w:szCs w:val="36"/>
        </w:rPr>
        <w:t>Times</w:t>
      </w:r>
      <w:r w:rsidR="00725D0F">
        <w:rPr>
          <w:b/>
          <w:bCs/>
          <w:spacing w:val="-4"/>
          <w:sz w:val="36"/>
          <w:szCs w:val="36"/>
        </w:rPr>
        <w:t xml:space="preserve"> New Roman</w:t>
      </w:r>
      <w:r w:rsidR="00725D0F">
        <w:rPr>
          <w:rFonts w:hint="eastAsia"/>
          <w:b/>
          <w:bCs/>
          <w:spacing w:val="-4"/>
          <w:sz w:val="36"/>
          <w:szCs w:val="36"/>
        </w:rPr>
        <w:t>，</w:t>
      </w:r>
      <w:r w:rsidR="00EA366E">
        <w:rPr>
          <w:rFonts w:hint="eastAsia"/>
          <w:b/>
          <w:bCs/>
          <w:spacing w:val="-4"/>
          <w:sz w:val="36"/>
          <w:szCs w:val="36"/>
        </w:rPr>
        <w:t>小二号，</w:t>
      </w:r>
      <w:r w:rsidR="00E76469">
        <w:rPr>
          <w:b/>
          <w:bCs/>
          <w:spacing w:val="-4"/>
          <w:sz w:val="36"/>
          <w:szCs w:val="36"/>
        </w:rPr>
        <w:br/>
      </w:r>
      <w:r w:rsidR="00725D0F" w:rsidRPr="00725D0F">
        <w:rPr>
          <w:rFonts w:hint="eastAsia"/>
          <w:b/>
          <w:bCs/>
          <w:spacing w:val="-4"/>
          <w:sz w:val="36"/>
          <w:szCs w:val="36"/>
        </w:rPr>
        <w:t>实词</w:t>
      </w:r>
      <w:r w:rsidR="00350355">
        <w:rPr>
          <w:rFonts w:hint="eastAsia"/>
          <w:b/>
          <w:bCs/>
          <w:spacing w:val="-4"/>
          <w:sz w:val="36"/>
          <w:szCs w:val="36"/>
        </w:rPr>
        <w:t>的首字母</w:t>
      </w:r>
      <w:r w:rsidR="00725D0F" w:rsidRPr="00725D0F">
        <w:rPr>
          <w:rFonts w:hint="eastAsia"/>
          <w:b/>
          <w:bCs/>
          <w:spacing w:val="-4"/>
          <w:sz w:val="36"/>
          <w:szCs w:val="36"/>
        </w:rPr>
        <w:t>大写</w:t>
      </w:r>
    </w:p>
    <w:p w14:paraId="59239759" w14:textId="77777777" w:rsidR="009C7C17" w:rsidRPr="00FD57BD" w:rsidRDefault="009C7C17" w:rsidP="00A03F6A">
      <w:pPr>
        <w:pStyle w:val="24"/>
        <w:spacing w:after="0" w:line="360" w:lineRule="auto"/>
        <w:rPr>
          <w:b/>
          <w:bCs/>
          <w:sz w:val="30"/>
          <w:szCs w:val="30"/>
        </w:rPr>
      </w:pPr>
    </w:p>
    <w:p w14:paraId="67374E56" w14:textId="77777777" w:rsidR="009C7C17" w:rsidRPr="00737A48" w:rsidRDefault="009C7C17" w:rsidP="00A03F6A">
      <w:pPr>
        <w:pStyle w:val="24"/>
        <w:spacing w:after="0" w:line="360" w:lineRule="auto"/>
        <w:rPr>
          <w:b/>
          <w:bCs/>
          <w:sz w:val="30"/>
          <w:szCs w:val="30"/>
        </w:rPr>
      </w:pPr>
    </w:p>
    <w:p w14:paraId="4FC5365F" w14:textId="77777777" w:rsidR="009C7C17" w:rsidRDefault="009C7C17" w:rsidP="00A03F6A">
      <w:pPr>
        <w:pStyle w:val="24"/>
        <w:spacing w:after="0" w:line="360" w:lineRule="auto"/>
        <w:rPr>
          <w:b/>
          <w:bCs/>
          <w:sz w:val="30"/>
          <w:szCs w:val="30"/>
        </w:rPr>
      </w:pPr>
    </w:p>
    <w:p w14:paraId="3F6C47B0" w14:textId="77777777" w:rsidR="00E76469" w:rsidRPr="00E01398" w:rsidRDefault="00E76469" w:rsidP="00A03F6A">
      <w:pPr>
        <w:pStyle w:val="24"/>
        <w:spacing w:after="0" w:line="360" w:lineRule="auto"/>
        <w:rPr>
          <w:b/>
          <w:bCs/>
          <w:sz w:val="30"/>
          <w:szCs w:val="30"/>
        </w:rPr>
      </w:pPr>
    </w:p>
    <w:p w14:paraId="5BC3C163" w14:textId="55D84FFA" w:rsidR="009C7C17" w:rsidRPr="00E01398" w:rsidRDefault="009C7C17" w:rsidP="00E76469">
      <w:pPr>
        <w:pStyle w:val="24"/>
        <w:spacing w:after="0" w:line="360" w:lineRule="auto"/>
        <w:ind w:leftChars="500" w:left="1200"/>
        <w:rPr>
          <w:b/>
          <w:bCs/>
          <w:sz w:val="30"/>
          <w:szCs w:val="30"/>
        </w:rPr>
      </w:pPr>
      <w:r w:rsidRPr="00E01398">
        <w:rPr>
          <w:b/>
          <w:bCs/>
          <w:sz w:val="30"/>
          <w:szCs w:val="30"/>
        </w:rPr>
        <w:t>Candidate</w:t>
      </w:r>
      <w:r>
        <w:rPr>
          <w:rFonts w:hint="eastAsia"/>
          <w:b/>
          <w:bCs/>
          <w:sz w:val="30"/>
          <w:szCs w:val="30"/>
        </w:rPr>
        <w:tab/>
      </w:r>
      <w:r w:rsidR="0049041A">
        <w:rPr>
          <w:b/>
          <w:bCs/>
          <w:sz w:val="30"/>
          <w:szCs w:val="30"/>
        </w:rPr>
        <w:t>:</w:t>
      </w:r>
      <w:r w:rsidR="00733D60">
        <w:rPr>
          <w:b/>
          <w:bCs/>
          <w:sz w:val="30"/>
          <w:szCs w:val="30"/>
        </w:rPr>
        <w:t xml:space="preserve"> </w:t>
      </w:r>
      <w:r w:rsidR="00E04C2D">
        <w:rPr>
          <w:b/>
          <w:bCs/>
          <w:sz w:val="30"/>
          <w:szCs w:val="30"/>
        </w:rPr>
        <w:t>xxx</w:t>
      </w:r>
      <w:r w:rsidR="00FA5779">
        <w:rPr>
          <w:rFonts w:hint="eastAsia"/>
          <w:b/>
          <w:bCs/>
          <w:sz w:val="30"/>
          <w:szCs w:val="30"/>
        </w:rPr>
        <w:t>（</w:t>
      </w:r>
      <w:r w:rsidR="00964A44">
        <w:rPr>
          <w:rFonts w:hint="eastAsia"/>
          <w:b/>
          <w:bCs/>
          <w:sz w:val="30"/>
          <w:szCs w:val="30"/>
        </w:rPr>
        <w:t>中</w:t>
      </w:r>
      <w:r w:rsidR="00350355">
        <w:rPr>
          <w:b/>
          <w:bCs/>
          <w:sz w:val="30"/>
          <w:szCs w:val="30"/>
        </w:rPr>
        <w:t>文</w:t>
      </w:r>
      <w:r w:rsidR="00FA5779">
        <w:rPr>
          <w:rFonts w:hint="eastAsia"/>
          <w:b/>
          <w:bCs/>
          <w:sz w:val="30"/>
          <w:szCs w:val="30"/>
        </w:rPr>
        <w:t>习惯</w:t>
      </w:r>
      <w:r w:rsidR="00733D60">
        <w:rPr>
          <w:rFonts w:hint="eastAsia"/>
          <w:b/>
          <w:bCs/>
          <w:sz w:val="30"/>
          <w:szCs w:val="30"/>
        </w:rPr>
        <w:t>，</w:t>
      </w:r>
      <w:r w:rsidR="00964A44">
        <w:rPr>
          <w:rFonts w:hint="eastAsia"/>
          <w:b/>
          <w:bCs/>
          <w:sz w:val="30"/>
          <w:szCs w:val="30"/>
        </w:rPr>
        <w:t>姓</w:t>
      </w:r>
      <w:r w:rsidR="00733D60">
        <w:rPr>
          <w:rFonts w:hint="eastAsia"/>
          <w:b/>
          <w:bCs/>
          <w:sz w:val="30"/>
          <w:szCs w:val="30"/>
        </w:rPr>
        <w:t>在前</w:t>
      </w:r>
      <w:r w:rsidR="00964A44">
        <w:rPr>
          <w:rFonts w:hint="eastAsia"/>
          <w:b/>
          <w:bCs/>
          <w:sz w:val="30"/>
          <w:szCs w:val="30"/>
        </w:rPr>
        <w:t>且</w:t>
      </w:r>
      <w:r w:rsidR="00E04C2D">
        <w:rPr>
          <w:rFonts w:hint="eastAsia"/>
          <w:b/>
          <w:bCs/>
          <w:sz w:val="30"/>
          <w:szCs w:val="30"/>
        </w:rPr>
        <w:t>姓</w:t>
      </w:r>
      <w:r w:rsidR="00964A44">
        <w:rPr>
          <w:rFonts w:hint="eastAsia"/>
          <w:b/>
          <w:bCs/>
          <w:sz w:val="30"/>
          <w:szCs w:val="30"/>
        </w:rPr>
        <w:t>全部大写</w:t>
      </w:r>
      <w:r w:rsidR="00FA5779">
        <w:rPr>
          <w:rFonts w:hint="eastAsia"/>
          <w:b/>
          <w:bCs/>
          <w:sz w:val="30"/>
          <w:szCs w:val="30"/>
        </w:rPr>
        <w:t>）</w:t>
      </w:r>
    </w:p>
    <w:p w14:paraId="7FDEDBDC" w14:textId="6C1242F6" w:rsidR="009C7C17" w:rsidRDefault="0049041A" w:rsidP="00E76469">
      <w:pPr>
        <w:pStyle w:val="24"/>
        <w:spacing w:after="0" w:line="360" w:lineRule="auto"/>
        <w:ind w:leftChars="500" w:left="1200"/>
        <w:rPr>
          <w:b/>
          <w:bCs/>
          <w:sz w:val="30"/>
          <w:szCs w:val="30"/>
        </w:rPr>
      </w:pPr>
      <w:r>
        <w:rPr>
          <w:b/>
          <w:bCs/>
          <w:sz w:val="30"/>
          <w:szCs w:val="30"/>
        </w:rPr>
        <w:t>Major</w:t>
      </w:r>
      <w:r>
        <w:rPr>
          <w:b/>
          <w:bCs/>
          <w:sz w:val="30"/>
          <w:szCs w:val="30"/>
        </w:rPr>
        <w:tab/>
      </w:r>
      <w:r>
        <w:rPr>
          <w:b/>
          <w:bCs/>
          <w:sz w:val="30"/>
          <w:szCs w:val="30"/>
        </w:rPr>
        <w:tab/>
      </w:r>
      <w:r>
        <w:rPr>
          <w:b/>
          <w:bCs/>
          <w:sz w:val="30"/>
          <w:szCs w:val="30"/>
        </w:rPr>
        <w:tab/>
        <w:t>:</w:t>
      </w:r>
      <w:r w:rsidR="00733D60">
        <w:rPr>
          <w:b/>
          <w:bCs/>
          <w:sz w:val="30"/>
          <w:szCs w:val="30"/>
        </w:rPr>
        <w:t xml:space="preserve"> ***</w:t>
      </w:r>
    </w:p>
    <w:p w14:paraId="23A59284" w14:textId="6067E1C7" w:rsidR="009C7C17" w:rsidRPr="00E01398" w:rsidRDefault="009C7C17" w:rsidP="00E76469">
      <w:pPr>
        <w:pStyle w:val="24"/>
        <w:spacing w:after="0" w:line="360" w:lineRule="auto"/>
        <w:ind w:leftChars="500" w:left="1200"/>
        <w:rPr>
          <w:b/>
          <w:bCs/>
          <w:sz w:val="30"/>
          <w:szCs w:val="30"/>
        </w:rPr>
      </w:pPr>
      <w:r w:rsidRPr="00E01398">
        <w:rPr>
          <w:b/>
          <w:bCs/>
          <w:sz w:val="30"/>
          <w:szCs w:val="30"/>
        </w:rPr>
        <w:t>Supervisor</w:t>
      </w:r>
      <w:r>
        <w:rPr>
          <w:rFonts w:hint="eastAsia"/>
          <w:b/>
          <w:bCs/>
          <w:sz w:val="30"/>
          <w:szCs w:val="30"/>
        </w:rPr>
        <w:tab/>
      </w:r>
      <w:r w:rsidR="0049041A">
        <w:rPr>
          <w:b/>
          <w:bCs/>
          <w:sz w:val="30"/>
          <w:szCs w:val="30"/>
        </w:rPr>
        <w:t>:</w:t>
      </w:r>
      <w:r w:rsidR="00733D60">
        <w:rPr>
          <w:b/>
          <w:bCs/>
          <w:sz w:val="30"/>
          <w:szCs w:val="30"/>
        </w:rPr>
        <w:t xml:space="preserve"> Prof. </w:t>
      </w:r>
      <w:r w:rsidR="00E04C2D">
        <w:rPr>
          <w:b/>
          <w:bCs/>
          <w:sz w:val="30"/>
          <w:szCs w:val="30"/>
        </w:rPr>
        <w:t>xxx</w:t>
      </w:r>
    </w:p>
    <w:p w14:paraId="21F294B7" w14:textId="77777777" w:rsidR="009C7C17" w:rsidRPr="00E01398" w:rsidRDefault="009C7C17" w:rsidP="00A03F6A">
      <w:pPr>
        <w:pStyle w:val="24"/>
        <w:spacing w:after="0" w:line="360" w:lineRule="auto"/>
        <w:rPr>
          <w:b/>
          <w:bCs/>
          <w:sz w:val="30"/>
          <w:szCs w:val="30"/>
        </w:rPr>
      </w:pPr>
    </w:p>
    <w:p w14:paraId="7240043F" w14:textId="77777777" w:rsidR="009C7C17" w:rsidRPr="00E01398" w:rsidRDefault="009C7C17" w:rsidP="00A03F6A">
      <w:pPr>
        <w:pStyle w:val="24"/>
        <w:spacing w:after="0" w:line="360" w:lineRule="auto"/>
        <w:rPr>
          <w:sz w:val="30"/>
          <w:szCs w:val="30"/>
        </w:rPr>
      </w:pPr>
    </w:p>
    <w:p w14:paraId="1CEFE7F0" w14:textId="77777777" w:rsidR="009C7C17" w:rsidRDefault="009C7C17" w:rsidP="00A03F6A">
      <w:pPr>
        <w:pStyle w:val="24"/>
        <w:spacing w:after="0" w:line="360" w:lineRule="auto"/>
        <w:rPr>
          <w:sz w:val="30"/>
          <w:szCs w:val="30"/>
        </w:rPr>
      </w:pPr>
    </w:p>
    <w:p w14:paraId="7D247C6E" w14:textId="77777777" w:rsidR="00E76469" w:rsidRPr="00E01398" w:rsidRDefault="00E76469" w:rsidP="00E76469">
      <w:pPr>
        <w:pStyle w:val="24"/>
        <w:spacing w:beforeLines="50" w:before="120" w:after="0" w:line="360" w:lineRule="auto"/>
        <w:rPr>
          <w:sz w:val="30"/>
          <w:szCs w:val="30"/>
        </w:rPr>
      </w:pPr>
    </w:p>
    <w:p w14:paraId="3AA1B030" w14:textId="1237CE2E" w:rsidR="009C7C17" w:rsidRPr="00E01398" w:rsidRDefault="009C7C17" w:rsidP="00A03F6A">
      <w:pPr>
        <w:jc w:val="center"/>
        <w:rPr>
          <w:b/>
          <w:sz w:val="30"/>
          <w:szCs w:val="30"/>
        </w:rPr>
      </w:pPr>
      <w:r w:rsidRPr="00E01398">
        <w:rPr>
          <w:b/>
          <w:sz w:val="30"/>
          <w:szCs w:val="30"/>
        </w:rPr>
        <w:t>Huazhong University of Science and Technology</w:t>
      </w:r>
      <w:bookmarkStart w:id="41" w:name="_Toc80886003"/>
      <w:bookmarkStart w:id="42" w:name="_Toc80945423"/>
    </w:p>
    <w:p w14:paraId="67F0FEA5" w14:textId="77777777" w:rsidR="009C7C17" w:rsidRPr="00781EE1" w:rsidRDefault="009C7C17" w:rsidP="00A03F6A">
      <w:pPr>
        <w:jc w:val="center"/>
        <w:rPr>
          <w:b/>
          <w:sz w:val="30"/>
          <w:szCs w:val="30"/>
        </w:rPr>
      </w:pPr>
      <w:r w:rsidRPr="00781EE1">
        <w:rPr>
          <w:b/>
          <w:sz w:val="30"/>
          <w:szCs w:val="30"/>
        </w:rPr>
        <w:t>Wuhan 430074, P. R. China</w:t>
      </w:r>
    </w:p>
    <w:bookmarkEnd w:id="41"/>
    <w:bookmarkEnd w:id="42"/>
    <w:p w14:paraId="2365FEA6" w14:textId="467E7577" w:rsidR="009C7C17" w:rsidRPr="00A06AF0" w:rsidRDefault="00AC6270" w:rsidP="00A03F6A">
      <w:pPr>
        <w:jc w:val="center"/>
        <w:rPr>
          <w:b/>
          <w:sz w:val="30"/>
          <w:szCs w:val="30"/>
        </w:rPr>
      </w:pPr>
      <w:r>
        <w:rPr>
          <w:b/>
          <w:sz w:val="30"/>
          <w:szCs w:val="30"/>
        </w:rPr>
        <w:t>M</w:t>
      </w:r>
      <w:r>
        <w:rPr>
          <w:rFonts w:hint="eastAsia"/>
          <w:b/>
          <w:sz w:val="30"/>
          <w:szCs w:val="30"/>
        </w:rPr>
        <w:t>ay</w:t>
      </w:r>
      <w:r w:rsidR="009C7C17" w:rsidRPr="00A06AF0">
        <w:rPr>
          <w:b/>
          <w:sz w:val="30"/>
          <w:szCs w:val="30"/>
        </w:rPr>
        <w:t>, 20</w:t>
      </w:r>
      <w:r w:rsidR="00705FE5" w:rsidRPr="00A06AF0">
        <w:rPr>
          <w:b/>
          <w:sz w:val="30"/>
          <w:szCs w:val="30"/>
        </w:rPr>
        <w:t>2</w:t>
      </w:r>
      <w:r>
        <w:rPr>
          <w:b/>
          <w:sz w:val="30"/>
          <w:szCs w:val="30"/>
        </w:rPr>
        <w:t>1</w:t>
      </w:r>
    </w:p>
    <w:p w14:paraId="4635A40F" w14:textId="77777777" w:rsidR="00E76469" w:rsidRPr="001F37BE" w:rsidRDefault="009C7C17" w:rsidP="00E76469">
      <w:pPr>
        <w:spacing w:beforeLines="50" w:before="120" w:afterLines="50" w:after="120"/>
        <w:jc w:val="center"/>
        <w:rPr>
          <w:rFonts w:ascii="黑体" w:eastAsia="黑体" w:hAnsi="黑体"/>
          <w:b/>
          <w:sz w:val="32"/>
          <w:szCs w:val="32"/>
        </w:rPr>
      </w:pPr>
      <w:r w:rsidRPr="00781EE1">
        <w:rPr>
          <w:rFonts w:eastAsia="黑体"/>
          <w:b/>
          <w:bCs/>
          <w:spacing w:val="4"/>
          <w:sz w:val="32"/>
        </w:rPr>
        <w:br w:type="page"/>
      </w:r>
      <w:r w:rsidR="00E76469" w:rsidRPr="001F37BE">
        <w:rPr>
          <w:rFonts w:ascii="黑体" w:eastAsia="黑体" w:hAnsi="黑体"/>
          <w:b/>
          <w:sz w:val="32"/>
          <w:szCs w:val="32"/>
        </w:rPr>
        <w:lastRenderedPageBreak/>
        <w:t>独创性声明</w:t>
      </w:r>
    </w:p>
    <w:p w14:paraId="12E3B502" w14:textId="77777777" w:rsidR="00E76469" w:rsidRPr="00405C44" w:rsidRDefault="00E76469" w:rsidP="00E76469">
      <w:pPr>
        <w:ind w:firstLineChars="200" w:firstLine="480"/>
      </w:pPr>
    </w:p>
    <w:p w14:paraId="44A3D43C" w14:textId="77777777" w:rsidR="00E76469" w:rsidRPr="00405C44" w:rsidRDefault="00E76469" w:rsidP="00E76469">
      <w:pPr>
        <w:ind w:firstLineChars="200" w:firstLine="480"/>
      </w:pPr>
      <w:r w:rsidRPr="00405C44">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5C11D8B6" w14:textId="77777777" w:rsidR="00E76469" w:rsidRPr="00405C44" w:rsidRDefault="00E76469" w:rsidP="00E76469">
      <w:pPr>
        <w:ind w:firstLineChars="200" w:firstLine="480"/>
      </w:pPr>
    </w:p>
    <w:p w14:paraId="33B3B2EE" w14:textId="77777777" w:rsidR="00E76469" w:rsidRPr="00405C44" w:rsidRDefault="00E76469" w:rsidP="00E76469">
      <w:pPr>
        <w:spacing w:beforeLines="50" w:before="120" w:afterLines="50" w:after="120"/>
        <w:ind w:leftChars="2200" w:left="5280" w:firstLineChars="200" w:firstLine="480"/>
      </w:pPr>
      <w:r w:rsidRPr="00405C44">
        <w:t>学位论文作者签名：</w:t>
      </w:r>
    </w:p>
    <w:p w14:paraId="0FE4351F" w14:textId="77777777" w:rsidR="00E76469" w:rsidRPr="00405C44" w:rsidRDefault="00E76469" w:rsidP="00E76469">
      <w:pPr>
        <w:spacing w:beforeLines="50" w:before="120" w:afterLines="50" w:after="120"/>
        <w:ind w:leftChars="2200" w:left="5280" w:firstLineChars="200" w:firstLine="480"/>
      </w:pP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p>
    <w:p w14:paraId="40D6A5E0" w14:textId="77777777" w:rsidR="00E76469" w:rsidRPr="00405C44" w:rsidRDefault="00E76469" w:rsidP="00E76469">
      <w:pPr>
        <w:ind w:firstLineChars="200" w:firstLine="480"/>
      </w:pPr>
    </w:p>
    <w:p w14:paraId="05A66463" w14:textId="77777777" w:rsidR="00E76469" w:rsidRDefault="00E76469" w:rsidP="00E76469">
      <w:pPr>
        <w:ind w:firstLineChars="200" w:firstLine="480"/>
      </w:pPr>
    </w:p>
    <w:p w14:paraId="5B65CD8E" w14:textId="77777777" w:rsidR="00E76469" w:rsidRPr="00405C44" w:rsidRDefault="00E76469" w:rsidP="00E76469">
      <w:pPr>
        <w:ind w:firstLineChars="200" w:firstLine="480"/>
      </w:pPr>
    </w:p>
    <w:p w14:paraId="6B8BA523" w14:textId="77777777" w:rsidR="00E76469" w:rsidRPr="00405C44" w:rsidRDefault="00E76469" w:rsidP="00E76469">
      <w:pPr>
        <w:ind w:firstLineChars="200" w:firstLine="480"/>
      </w:pPr>
    </w:p>
    <w:p w14:paraId="674B26C6" w14:textId="77777777" w:rsidR="00E76469" w:rsidRPr="001F37BE" w:rsidRDefault="00E76469" w:rsidP="00E76469">
      <w:pPr>
        <w:spacing w:beforeLines="50" w:before="120" w:afterLines="50" w:after="120"/>
        <w:jc w:val="center"/>
        <w:rPr>
          <w:rFonts w:ascii="黑体" w:eastAsia="黑体" w:hAnsi="黑体"/>
          <w:b/>
          <w:sz w:val="32"/>
          <w:szCs w:val="32"/>
        </w:rPr>
      </w:pPr>
      <w:r w:rsidRPr="001F37BE">
        <w:rPr>
          <w:rFonts w:ascii="黑体" w:eastAsia="黑体" w:hAnsi="黑体"/>
          <w:b/>
          <w:sz w:val="32"/>
          <w:szCs w:val="32"/>
        </w:rPr>
        <w:t>学位论文版权使用授权书</w:t>
      </w:r>
    </w:p>
    <w:p w14:paraId="491B6BE5" w14:textId="77777777" w:rsidR="00E76469" w:rsidRPr="00405C44" w:rsidRDefault="00E76469" w:rsidP="00E76469">
      <w:pPr>
        <w:ind w:firstLineChars="200" w:firstLine="480"/>
      </w:pPr>
    </w:p>
    <w:p w14:paraId="3C071499" w14:textId="77777777" w:rsidR="00E76469" w:rsidRPr="00405C44" w:rsidRDefault="00E76469" w:rsidP="00E76469">
      <w:pPr>
        <w:ind w:firstLineChars="200" w:firstLine="480"/>
      </w:pPr>
      <w:r w:rsidRPr="00405C44">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76ADF457" w14:textId="77777777" w:rsidR="00E76469" w:rsidRPr="00AD181A" w:rsidRDefault="00E76469" w:rsidP="00E76469">
      <w:pPr>
        <w:ind w:firstLineChars="800" w:firstLine="1920"/>
        <w:rPr>
          <w:rFonts w:ascii="宋体" w:hAnsi="宋体"/>
        </w:rPr>
      </w:pPr>
      <w:r w:rsidRPr="00AD181A">
        <w:rPr>
          <w:rFonts w:ascii="宋体" w:hAnsi="宋体"/>
          <w:noProof/>
        </w:rPr>
        <mc:AlternateContent>
          <mc:Choice Requires="wps">
            <w:drawing>
              <wp:anchor distT="0" distB="0" distL="114300" distR="114300" simplePos="0" relativeHeight="251661312" behindDoc="0" locked="0" layoutInCell="1" allowOverlap="1" wp14:anchorId="000D38BE" wp14:editId="16468B2C">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14:paraId="068F6580" w14:textId="77777777" w:rsidR="00F577B5" w:rsidRDefault="00F577B5" w:rsidP="00E76469">
                            <w:pPr>
                              <w:adjustRightInd w:val="0"/>
                            </w:pPr>
                            <w: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D38BE" id="_x0000_t202" coordsize="21600,21600" o:spt="202" path="m,l,21600r21600,l21600,xe">
                <v:stroke joinstyle="miter"/>
                <v:path gradientshapeok="t" o:connecttype="rect"/>
              </v:shapetype>
              <v:shape id="文本框 53" o:spid="_x0000_s1026" type="#_x0000_t202" style="position:absolute;left:0;text-align:left;margin-left:26.25pt;margin-top:17.85pt;width:62.5pt;height:1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" filled="f" stroked="f">
                <v:textbox inset="0,0,0,0">
                  <w:txbxContent>
                    <w:p w14:paraId="068F6580" w14:textId="77777777" w:rsidR="00F577B5" w:rsidRDefault="00F577B5" w:rsidP="00E76469">
                      <w:pPr>
                        <w:adjustRightInd w:val="0"/>
                      </w:pPr>
                      <w:r>
                        <w:t>本论文属于</w:t>
                      </w:r>
                    </w:p>
                  </w:txbxContent>
                </v:textbox>
              </v:shape>
            </w:pict>
          </mc:Fallback>
        </mc:AlternateContent>
      </w:r>
      <w:r w:rsidRPr="00AD181A">
        <w:rPr>
          <w:rFonts w:ascii="宋体" w:hAnsi="宋体"/>
        </w:rPr>
        <w:t>保  密□，在</w:t>
      </w:r>
      <w:r w:rsidRPr="00AD181A">
        <w:rPr>
          <w:rFonts w:ascii="宋体" w:hAnsi="宋体"/>
          <w:u w:val="single"/>
        </w:rPr>
        <w:t xml:space="preserve">      </w:t>
      </w:r>
      <w:r w:rsidRPr="00AD181A">
        <w:rPr>
          <w:rFonts w:ascii="宋体" w:hAnsi="宋体"/>
        </w:rPr>
        <w:t>年解密后适用本授权书。</w:t>
      </w:r>
    </w:p>
    <w:p w14:paraId="0A83A7BE" w14:textId="77777777" w:rsidR="00E76469" w:rsidRPr="00AD181A" w:rsidRDefault="00E76469" w:rsidP="00E76469">
      <w:pPr>
        <w:ind w:firstLineChars="800" w:firstLine="1920"/>
        <w:rPr>
          <w:rFonts w:ascii="宋体" w:hAnsi="宋体"/>
        </w:rPr>
      </w:pPr>
      <w:r w:rsidRPr="00AD181A">
        <w:rPr>
          <w:rFonts w:ascii="宋体" w:hAnsi="宋体"/>
        </w:rPr>
        <w:t>不保密□。</w:t>
      </w:r>
    </w:p>
    <w:p w14:paraId="77C6DA7E" w14:textId="77777777" w:rsidR="00E76469" w:rsidRPr="00AD181A" w:rsidRDefault="00E76469" w:rsidP="00E76469">
      <w:pPr>
        <w:ind w:firstLineChars="200" w:firstLine="480"/>
        <w:rPr>
          <w:rFonts w:ascii="宋体" w:hAnsi="宋体"/>
        </w:rPr>
      </w:pPr>
      <w:r w:rsidRPr="00AD181A">
        <w:rPr>
          <w:rFonts w:ascii="宋体" w:hAnsi="宋体"/>
        </w:rPr>
        <w:t>（请在以上方框内打</w:t>
      </w:r>
      <w:r w:rsidRPr="00F76542">
        <w:rPr>
          <w:rFonts w:ascii="宋体" w:hAnsi="宋体"/>
        </w:rPr>
        <w:t>“</w:t>
      </w:r>
      <w:r w:rsidRPr="00AD181A">
        <w:rPr>
          <w:rFonts w:ascii="宋体" w:hAnsi="宋体"/>
        </w:rPr>
        <w:t>√</w:t>
      </w:r>
      <w:r w:rsidRPr="00F76542">
        <w:rPr>
          <w:rFonts w:ascii="宋体" w:hAnsi="宋体"/>
        </w:rPr>
        <w:t>”</w:t>
      </w:r>
      <w:r w:rsidRPr="00AD181A">
        <w:rPr>
          <w:rFonts w:ascii="宋体" w:hAnsi="宋体"/>
        </w:rPr>
        <w:t>）</w:t>
      </w:r>
    </w:p>
    <w:p w14:paraId="22B91600" w14:textId="77777777" w:rsidR="00E76469" w:rsidRDefault="00E76469" w:rsidP="00E76469">
      <w:pPr>
        <w:ind w:firstLineChars="200" w:firstLine="480"/>
      </w:pPr>
    </w:p>
    <w:p w14:paraId="318DCC27" w14:textId="77777777" w:rsidR="00E76469" w:rsidRDefault="00E76469" w:rsidP="00E76469">
      <w:pPr>
        <w:spacing w:beforeLines="35" w:before="84" w:afterLines="35" w:after="84"/>
        <w:ind w:firstLineChars="200" w:firstLine="480"/>
      </w:pPr>
      <w:r w:rsidRPr="00405C44">
        <w:t>学位论文作者签名：</w:t>
      </w:r>
      <w:r w:rsidRPr="00405C44">
        <w:tab/>
      </w:r>
      <w:r w:rsidRPr="00405C44">
        <w:tab/>
      </w:r>
      <w:r w:rsidRPr="00405C44">
        <w:tab/>
      </w:r>
      <w:r w:rsidRPr="00405C44">
        <w:tab/>
      </w:r>
      <w:r w:rsidRPr="00405C44">
        <w:tab/>
      </w:r>
      <w:r w:rsidRPr="00405C44">
        <w:tab/>
      </w:r>
      <w:r w:rsidRPr="00405C44">
        <w:tab/>
      </w:r>
      <w:r>
        <w:rPr>
          <w:rFonts w:hint="eastAsia"/>
        </w:rPr>
        <w:t xml:space="preserve">  </w:t>
      </w:r>
      <w:r w:rsidRPr="00405C44">
        <w:t>指导教师签名：</w:t>
      </w:r>
    </w:p>
    <w:p w14:paraId="3C61590C" w14:textId="14FFF34D" w:rsidR="009C7C17" w:rsidRDefault="00E76469" w:rsidP="00E76469">
      <w:pPr>
        <w:spacing w:line="500" w:lineRule="exact"/>
        <w:jc w:val="center"/>
      </w:pP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r w:rsidRPr="00405C44">
        <w:tab/>
      </w:r>
      <w:r w:rsidRPr="00405C44">
        <w:tab/>
      </w:r>
      <w:r w:rsidRPr="00405C44">
        <w:tab/>
      </w:r>
      <w:r>
        <w:rPr>
          <w:rFonts w:hint="eastAsia"/>
        </w:rPr>
        <w:tab/>
      </w:r>
      <w:r w:rsidRPr="00405C44">
        <w:tab/>
      </w:r>
      <w:r>
        <w:rPr>
          <w:rFonts w:hint="eastAsia"/>
        </w:rPr>
        <w:tab/>
      </w:r>
      <w:r w:rsidRPr="00405C44">
        <w:t xml:space="preserve">  </w:t>
      </w: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p>
    <w:p w14:paraId="7DA1E47E" w14:textId="51763EC6" w:rsidR="00F21E5C" w:rsidRPr="00F21E5C" w:rsidRDefault="00F21E5C" w:rsidP="00A03F6A">
      <w:pPr>
        <w:sectPr w:rsidR="00F21E5C" w:rsidRPr="00F21E5C" w:rsidSect="00E76469">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docGrid w:linePitch="312"/>
        </w:sectPr>
      </w:pPr>
    </w:p>
    <w:p w14:paraId="46C7AC63" w14:textId="41D8722D" w:rsidR="002958E7" w:rsidRPr="00782B06" w:rsidRDefault="009C7C17" w:rsidP="00E76469">
      <w:pPr>
        <w:pStyle w:val="1"/>
        <w:numPr>
          <w:ilvl w:val="0"/>
          <w:numId w:val="0"/>
        </w:numPr>
        <w:ind w:left="432" w:hanging="432"/>
      </w:pPr>
      <w:bookmarkStart w:id="43" w:name="_Toc437362298"/>
      <w:bookmarkStart w:id="44" w:name="_Toc444250080"/>
      <w:bookmarkStart w:id="45" w:name="_Toc46962949"/>
      <w:bookmarkStart w:id="46" w:name="_Toc57189220"/>
      <w:bookmarkStart w:id="47" w:name="_Toc57978729"/>
      <w:r w:rsidRPr="00782B06">
        <w:lastRenderedPageBreak/>
        <w:t>摘</w:t>
      </w:r>
      <w:r w:rsidRPr="00782B06">
        <w:t xml:space="preserve">  </w:t>
      </w:r>
      <w:r w:rsidRPr="00782B06">
        <w:t>要</w:t>
      </w:r>
      <w:bookmarkEnd w:id="4"/>
      <w:bookmarkEnd w:id="5"/>
      <w:bookmarkEnd w:id="6"/>
      <w:bookmarkEnd w:id="7"/>
      <w:bookmarkEnd w:id="43"/>
      <w:bookmarkEnd w:id="44"/>
      <w:bookmarkEnd w:id="45"/>
      <w:bookmarkEnd w:id="46"/>
      <w:bookmarkEnd w:id="47"/>
    </w:p>
    <w:p w14:paraId="7EB7704B" w14:textId="77777777" w:rsidR="00E76469" w:rsidRDefault="00AD46AA" w:rsidP="00E76469">
      <w:pPr>
        <w:pStyle w:val="a7"/>
        <w:spacing w:after="0"/>
        <w:ind w:leftChars="0" w:left="0" w:firstLineChars="200" w:firstLine="480"/>
        <w:rPr>
          <w:rFonts w:eastAsiaTheme="minorEastAsia"/>
          <w:bCs/>
          <w:szCs w:val="21"/>
        </w:rPr>
      </w:pPr>
      <w:r w:rsidRPr="00E76469">
        <w:rPr>
          <w:rFonts w:eastAsiaTheme="minorEastAsia"/>
          <w:bCs/>
          <w:szCs w:val="21"/>
        </w:rPr>
        <w:t>摘要是学位论文极为重要、不可缺少的组成部分，它是论文的窗口，并频繁用于国内外资料交流、情报检索、二次文献编辑等。其性质和要求如下：</w:t>
      </w:r>
    </w:p>
    <w:p w14:paraId="5A2A2337" w14:textId="77777777" w:rsidR="00E76469" w:rsidRDefault="00E76469" w:rsidP="00E76469">
      <w:pPr>
        <w:pStyle w:val="a7"/>
        <w:spacing w:after="0"/>
        <w:ind w:leftChars="0" w:left="0" w:firstLineChars="200" w:firstLine="488"/>
        <w:rPr>
          <w:rFonts w:eastAsiaTheme="minorEastAsia"/>
          <w:bCs/>
          <w:szCs w:val="21"/>
        </w:rPr>
      </w:pPr>
      <w:r w:rsidRPr="00E76469">
        <w:rPr>
          <w:rFonts w:eastAsiaTheme="minorEastAsia" w:hint="eastAsia"/>
          <w:bCs/>
          <w:spacing w:val="2"/>
          <w:szCs w:val="21"/>
        </w:rPr>
        <w:t>1</w:t>
      </w:r>
      <w:r w:rsidRPr="00E76469">
        <w:rPr>
          <w:rFonts w:eastAsiaTheme="minorEastAsia" w:hint="eastAsia"/>
          <w:bCs/>
          <w:spacing w:val="2"/>
          <w:szCs w:val="21"/>
        </w:rPr>
        <w:t>）</w:t>
      </w:r>
      <w:r w:rsidR="00AD46AA" w:rsidRPr="00E76469">
        <w:rPr>
          <w:rFonts w:eastAsiaTheme="minorEastAsia"/>
          <w:bCs/>
          <w:spacing w:val="2"/>
          <w:szCs w:val="21"/>
        </w:rPr>
        <w:t>摘要即摘录论文要点，是论文要点不加注释和评论的一篇完整的陈述性短文，</w:t>
      </w:r>
      <w:r w:rsidR="00AD46AA" w:rsidRPr="00E76469">
        <w:rPr>
          <w:rFonts w:eastAsiaTheme="minorEastAsia"/>
          <w:bCs/>
          <w:szCs w:val="21"/>
        </w:rPr>
        <w:t>具有很强的自含性和独立性，能独立使用和被引用。</w:t>
      </w:r>
    </w:p>
    <w:p w14:paraId="153E4D41" w14:textId="77777777" w:rsidR="00E76469" w:rsidRDefault="00E76469" w:rsidP="00E76469">
      <w:pPr>
        <w:pStyle w:val="a7"/>
        <w:spacing w:after="0"/>
        <w:ind w:leftChars="0" w:left="0" w:firstLineChars="200" w:firstLine="480"/>
        <w:rPr>
          <w:rFonts w:eastAsiaTheme="minorEastAsia"/>
          <w:bCs/>
          <w:szCs w:val="21"/>
        </w:rPr>
      </w:pPr>
      <w:r>
        <w:rPr>
          <w:rFonts w:eastAsiaTheme="minorEastAsia" w:hint="eastAsia"/>
          <w:bCs/>
          <w:szCs w:val="21"/>
        </w:rPr>
        <w:t>2</w:t>
      </w:r>
      <w:r>
        <w:rPr>
          <w:rFonts w:eastAsiaTheme="minorEastAsia" w:hint="eastAsia"/>
          <w:bCs/>
          <w:szCs w:val="21"/>
        </w:rPr>
        <w:t>）</w:t>
      </w:r>
      <w:r w:rsidR="00D86418" w:rsidRPr="00E76469">
        <w:rPr>
          <w:rFonts w:eastAsiaTheme="minorEastAsia"/>
          <w:bCs/>
          <w:szCs w:val="21"/>
        </w:rPr>
        <w:t>硕</w:t>
      </w:r>
      <w:r w:rsidR="00EA78ED" w:rsidRPr="00E76469">
        <w:rPr>
          <w:rFonts w:eastAsiaTheme="minorEastAsia"/>
          <w:bCs/>
          <w:szCs w:val="21"/>
        </w:rPr>
        <w:t>士</w:t>
      </w:r>
      <w:r w:rsidR="00AD46AA" w:rsidRPr="00E76469">
        <w:rPr>
          <w:rFonts w:eastAsiaTheme="minorEastAsia"/>
          <w:bCs/>
          <w:szCs w:val="21"/>
        </w:rPr>
        <w:t>学位论文</w:t>
      </w:r>
      <w:r w:rsidR="00EA78ED" w:rsidRPr="00E76469">
        <w:rPr>
          <w:rFonts w:eastAsiaTheme="minorEastAsia"/>
          <w:bCs/>
          <w:szCs w:val="21"/>
        </w:rPr>
        <w:t>的摘要应包含</w:t>
      </w:r>
      <w:r w:rsidR="00AD46AA" w:rsidRPr="00E76469">
        <w:rPr>
          <w:rFonts w:eastAsiaTheme="minorEastAsia"/>
          <w:bCs/>
          <w:szCs w:val="21"/>
        </w:rPr>
        <w:t>全文的主要信息</w:t>
      </w:r>
      <w:r w:rsidR="00EA78ED" w:rsidRPr="00E76469">
        <w:rPr>
          <w:rFonts w:eastAsiaTheme="minorEastAsia"/>
          <w:bCs/>
          <w:szCs w:val="21"/>
        </w:rPr>
        <w:t>，并</w:t>
      </w:r>
      <w:r w:rsidR="00AD46AA" w:rsidRPr="00E76469">
        <w:rPr>
          <w:rFonts w:eastAsiaTheme="minorEastAsia"/>
          <w:bCs/>
          <w:szCs w:val="21"/>
        </w:rPr>
        <w:t>突出</w:t>
      </w:r>
      <w:r w:rsidR="00D86418" w:rsidRPr="00E76469">
        <w:rPr>
          <w:rFonts w:eastAsiaTheme="minorEastAsia"/>
          <w:bCs/>
          <w:szCs w:val="21"/>
        </w:rPr>
        <w:t>新见解与</w:t>
      </w:r>
      <w:r w:rsidR="00AD46AA" w:rsidRPr="00E76469">
        <w:rPr>
          <w:rFonts w:eastAsiaTheme="minorEastAsia"/>
          <w:bCs/>
          <w:szCs w:val="21"/>
        </w:rPr>
        <w:t>成果。</w:t>
      </w:r>
    </w:p>
    <w:p w14:paraId="6F309008" w14:textId="37C6CA9F" w:rsidR="00AD46AA" w:rsidRPr="00E76469" w:rsidRDefault="00E76469" w:rsidP="00E76469">
      <w:pPr>
        <w:pStyle w:val="a7"/>
        <w:spacing w:after="0"/>
        <w:ind w:leftChars="0" w:left="0" w:firstLineChars="200" w:firstLine="480"/>
        <w:rPr>
          <w:rFonts w:eastAsiaTheme="minorEastAsia"/>
          <w:bCs/>
          <w:szCs w:val="21"/>
        </w:rPr>
      </w:pPr>
      <w:r>
        <w:rPr>
          <w:rFonts w:eastAsiaTheme="minorEastAsia" w:hint="eastAsia"/>
          <w:bCs/>
          <w:szCs w:val="21"/>
        </w:rPr>
        <w:t>3</w:t>
      </w:r>
      <w:r>
        <w:rPr>
          <w:rFonts w:eastAsiaTheme="minorEastAsia" w:hint="eastAsia"/>
          <w:bCs/>
          <w:szCs w:val="21"/>
        </w:rPr>
        <w:t>）</w:t>
      </w:r>
      <w:r w:rsidR="00AD46AA" w:rsidRPr="00E76469">
        <w:rPr>
          <w:rFonts w:eastAsiaTheme="minorEastAsia"/>
          <w:bCs/>
          <w:szCs w:val="21"/>
        </w:rPr>
        <w:t>内容范围应包含以下基本要素：</w:t>
      </w:r>
    </w:p>
    <w:p w14:paraId="35126E0E"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1</w:t>
      </w:r>
      <w:r w:rsidRPr="00E76469">
        <w:rPr>
          <w:rFonts w:eastAsiaTheme="minorEastAsia"/>
          <w:bCs/>
          <w:szCs w:val="21"/>
        </w:rPr>
        <w:t>）目的：研究、研制、调查等的前提、目的和任务以及所涉及的主题范围。</w:t>
      </w:r>
    </w:p>
    <w:p w14:paraId="1F14DF56"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2</w:t>
      </w:r>
      <w:r w:rsidRPr="00E76469">
        <w:rPr>
          <w:rFonts w:eastAsiaTheme="minorEastAsia"/>
          <w:bCs/>
          <w:szCs w:val="21"/>
        </w:rPr>
        <w:t>）方法：所用原理、理论、条件、对象、材料、工艺、手段、装备、程序等。</w:t>
      </w:r>
    </w:p>
    <w:p w14:paraId="7EC8AE52"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3</w:t>
      </w:r>
      <w:r w:rsidRPr="00E76469">
        <w:rPr>
          <w:rFonts w:eastAsiaTheme="minorEastAsia"/>
          <w:bCs/>
          <w:szCs w:val="21"/>
        </w:rPr>
        <w:t>）结果：实验的、研究的、调查的、观察的结果、数据，被确定的关系，得到的效果、性能等。</w:t>
      </w:r>
    </w:p>
    <w:p w14:paraId="73D475F3"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4</w:t>
      </w:r>
      <w:r w:rsidRPr="00E76469">
        <w:rPr>
          <w:rFonts w:eastAsiaTheme="minorEastAsia"/>
          <w:bCs/>
          <w:szCs w:val="21"/>
        </w:rPr>
        <w:t>）结论：结果的分析、研究、比较、评价、应用；提出的问题，今后的课题，建议，预测等。</w:t>
      </w:r>
    </w:p>
    <w:p w14:paraId="2C4A44E8" w14:textId="77777777" w:rsid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5</w:t>
      </w:r>
      <w:r w:rsidRPr="00E76469">
        <w:rPr>
          <w:rFonts w:eastAsiaTheme="minorEastAsia"/>
          <w:bCs/>
          <w:szCs w:val="21"/>
        </w:rPr>
        <w:t>）其他：不属于研究、研制、调查的主要目的，但就其见识和情报价值而言也是重要的信息。</w:t>
      </w:r>
    </w:p>
    <w:p w14:paraId="47685FB0" w14:textId="77777777" w:rsidR="00E76469" w:rsidRDefault="00E76469" w:rsidP="00E76469">
      <w:pPr>
        <w:ind w:firstLineChars="200" w:firstLine="480"/>
        <w:rPr>
          <w:rFonts w:eastAsiaTheme="minorEastAsia"/>
          <w:bCs/>
          <w:szCs w:val="21"/>
        </w:rPr>
      </w:pPr>
      <w:r>
        <w:rPr>
          <w:rFonts w:eastAsiaTheme="minorEastAsia" w:hint="eastAsia"/>
          <w:bCs/>
          <w:szCs w:val="21"/>
        </w:rPr>
        <w:t>4</w:t>
      </w:r>
      <w:r>
        <w:rPr>
          <w:rFonts w:eastAsiaTheme="minorEastAsia" w:hint="eastAsia"/>
          <w:bCs/>
          <w:szCs w:val="21"/>
        </w:rPr>
        <w:t>）</w:t>
      </w:r>
      <w:r w:rsidR="00AD46AA" w:rsidRPr="00E76469">
        <w:rPr>
          <w:rFonts w:eastAsiaTheme="minorEastAsia"/>
          <w:bCs/>
          <w:szCs w:val="21"/>
        </w:rPr>
        <w:t>摘要的详简度视论文的内容、性质而定，</w:t>
      </w:r>
      <w:r w:rsidR="00F1225B" w:rsidRPr="00E76469">
        <w:rPr>
          <w:rFonts w:eastAsiaTheme="minorEastAsia"/>
          <w:bCs/>
          <w:szCs w:val="21"/>
        </w:rPr>
        <w:t>硕</w:t>
      </w:r>
      <w:r w:rsidR="00AD46AA" w:rsidRPr="00E76469">
        <w:rPr>
          <w:rFonts w:eastAsiaTheme="minorEastAsia"/>
          <w:bCs/>
          <w:szCs w:val="21"/>
        </w:rPr>
        <w:t>士学位论文摘要一般为</w:t>
      </w:r>
      <w:r w:rsidR="00D86418" w:rsidRPr="00E76469">
        <w:rPr>
          <w:rFonts w:eastAsiaTheme="minorEastAsia"/>
          <w:bCs/>
          <w:szCs w:val="21"/>
        </w:rPr>
        <w:t>5</w:t>
      </w:r>
      <w:r w:rsidR="00AD46AA" w:rsidRPr="00E76469">
        <w:rPr>
          <w:rFonts w:eastAsiaTheme="minorEastAsia"/>
          <w:bCs/>
          <w:szCs w:val="21"/>
        </w:rPr>
        <w:t>00</w:t>
      </w:r>
      <w:r w:rsidR="00AD46AA" w:rsidRPr="00E76469">
        <w:rPr>
          <w:rFonts w:eastAsiaTheme="minorEastAsia"/>
          <w:bCs/>
          <w:szCs w:val="21"/>
        </w:rPr>
        <w:t>－</w:t>
      </w:r>
      <w:r w:rsidR="00D86418" w:rsidRPr="00E76469">
        <w:rPr>
          <w:rFonts w:eastAsiaTheme="minorEastAsia"/>
          <w:bCs/>
          <w:szCs w:val="21"/>
        </w:rPr>
        <w:t>6</w:t>
      </w:r>
      <w:r w:rsidR="00AD46AA" w:rsidRPr="00E76469">
        <w:rPr>
          <w:rFonts w:eastAsiaTheme="minorEastAsia"/>
          <w:bCs/>
          <w:szCs w:val="21"/>
        </w:rPr>
        <w:t>00</w:t>
      </w:r>
      <w:r w:rsidR="00AD46AA" w:rsidRPr="00E76469">
        <w:rPr>
          <w:rFonts w:eastAsiaTheme="minorEastAsia"/>
          <w:bCs/>
          <w:szCs w:val="21"/>
        </w:rPr>
        <w:t>汉字。</w:t>
      </w:r>
    </w:p>
    <w:p w14:paraId="474167FF" w14:textId="77777777" w:rsidR="00E76469" w:rsidRDefault="00E76469" w:rsidP="00E76469">
      <w:pPr>
        <w:ind w:firstLineChars="200" w:firstLine="480"/>
      </w:pPr>
      <w:r>
        <w:rPr>
          <w:rFonts w:eastAsiaTheme="minorEastAsia" w:hint="eastAsia"/>
          <w:bCs/>
          <w:szCs w:val="21"/>
        </w:rPr>
        <w:t>5</w:t>
      </w:r>
      <w:r>
        <w:rPr>
          <w:rFonts w:eastAsiaTheme="minorEastAsia" w:hint="eastAsia"/>
          <w:bCs/>
          <w:szCs w:val="21"/>
        </w:rPr>
        <w:t>）</w:t>
      </w:r>
      <w:r w:rsidR="00AD46AA" w:rsidRPr="00E76469">
        <w:rPr>
          <w:rFonts w:eastAsiaTheme="minorEastAsia"/>
          <w:bCs/>
          <w:szCs w:val="21"/>
        </w:rPr>
        <w:t>摘要</w:t>
      </w:r>
      <w:r w:rsidR="0016449C" w:rsidRPr="00E76469">
        <w:rPr>
          <w:rFonts w:eastAsiaTheme="minorEastAsia"/>
          <w:bCs/>
          <w:szCs w:val="21"/>
        </w:rPr>
        <w:t>及全文中均不得出现</w:t>
      </w:r>
      <w:r w:rsidR="0016449C" w:rsidRPr="00F76542">
        <w:rPr>
          <w:rFonts w:ascii="宋体" w:hAnsi="宋体"/>
          <w:bCs/>
          <w:szCs w:val="21"/>
        </w:rPr>
        <w:t>“</w:t>
      </w:r>
      <w:r w:rsidR="0016449C" w:rsidRPr="00E76469">
        <w:rPr>
          <w:rFonts w:eastAsiaTheme="minorEastAsia"/>
          <w:bCs/>
          <w:szCs w:val="21"/>
        </w:rPr>
        <w:t>我们</w:t>
      </w:r>
      <w:r w:rsidR="0016449C" w:rsidRPr="00F76542">
        <w:rPr>
          <w:rFonts w:ascii="宋体" w:hAnsi="宋体"/>
          <w:bCs/>
          <w:szCs w:val="21"/>
        </w:rPr>
        <w:t>”</w:t>
      </w:r>
      <w:r w:rsidR="0016449C" w:rsidRPr="00E76469">
        <w:rPr>
          <w:rFonts w:eastAsiaTheme="minorEastAsia"/>
          <w:bCs/>
          <w:szCs w:val="21"/>
        </w:rPr>
        <w:t>等字样。</w:t>
      </w:r>
      <w:r w:rsidR="009F0694" w:rsidRPr="00E76469">
        <w:t>摘要中主语（作用）常常省略，因而一般使用被动语态；应使用正确的时态，并要注意主、谓语的一致，必要的冠词不能省略。</w:t>
      </w:r>
    </w:p>
    <w:p w14:paraId="005464A7" w14:textId="77777777" w:rsidR="00E76469" w:rsidRDefault="00E76469" w:rsidP="00E76469">
      <w:pPr>
        <w:ind w:firstLineChars="200" w:firstLine="480"/>
        <w:rPr>
          <w:rFonts w:eastAsiaTheme="minorEastAsia"/>
          <w:bCs/>
          <w:szCs w:val="21"/>
        </w:rPr>
      </w:pPr>
      <w:r>
        <w:rPr>
          <w:rFonts w:hint="eastAsia"/>
        </w:rPr>
        <w:t>6</w:t>
      </w:r>
      <w:r>
        <w:rPr>
          <w:rFonts w:hint="eastAsia"/>
        </w:rPr>
        <w:t>）</w:t>
      </w:r>
      <w:r w:rsidR="00AD46AA" w:rsidRPr="00E76469">
        <w:rPr>
          <w:rFonts w:eastAsiaTheme="minorEastAsia"/>
          <w:bCs/>
          <w:szCs w:val="21"/>
        </w:rPr>
        <w:t>一般不用图、表、化学结构式、计算机程序，不用非公知公用的符号、术语和非法定的计量单位。</w:t>
      </w:r>
    </w:p>
    <w:p w14:paraId="7F62C66B" w14:textId="77777777" w:rsidR="00E76469" w:rsidRDefault="00E76469" w:rsidP="00E76469">
      <w:pPr>
        <w:ind w:firstLineChars="200" w:firstLine="480"/>
        <w:rPr>
          <w:rFonts w:eastAsiaTheme="minorEastAsia"/>
          <w:bCs/>
          <w:szCs w:val="21"/>
        </w:rPr>
      </w:pPr>
      <w:r>
        <w:rPr>
          <w:rFonts w:eastAsiaTheme="minorEastAsia" w:hint="eastAsia"/>
          <w:bCs/>
          <w:szCs w:val="21"/>
        </w:rPr>
        <w:t>7</w:t>
      </w:r>
      <w:r>
        <w:rPr>
          <w:rFonts w:eastAsiaTheme="minorEastAsia" w:hint="eastAsia"/>
          <w:bCs/>
          <w:szCs w:val="21"/>
        </w:rPr>
        <w:t>）</w:t>
      </w:r>
      <w:r w:rsidR="00581951" w:rsidRPr="00E76469">
        <w:rPr>
          <w:rFonts w:eastAsiaTheme="minorEastAsia"/>
          <w:bCs/>
          <w:szCs w:val="21"/>
        </w:rPr>
        <w:t>摘要中一般不使用缩写词，若实在需要，在第一次使用前，需给出中文全称（缩写词）；在使用英文缩写词之前，需给出中文全称（英文全称，缩写词），再次出现时可以采用中文或英文缩写词。</w:t>
      </w:r>
    </w:p>
    <w:p w14:paraId="318AF9EC" w14:textId="77777777" w:rsidR="00E76469" w:rsidRDefault="00E76469" w:rsidP="00E76469">
      <w:pPr>
        <w:ind w:firstLineChars="200" w:firstLine="480"/>
        <w:rPr>
          <w:rFonts w:eastAsiaTheme="majorEastAsia"/>
        </w:rPr>
      </w:pPr>
      <w:r>
        <w:rPr>
          <w:rFonts w:eastAsiaTheme="minorEastAsia" w:hint="eastAsia"/>
          <w:bCs/>
          <w:szCs w:val="21"/>
        </w:rPr>
        <w:lastRenderedPageBreak/>
        <w:t>8</w:t>
      </w:r>
      <w:r>
        <w:rPr>
          <w:rFonts w:eastAsiaTheme="minorEastAsia" w:hint="eastAsia"/>
          <w:bCs/>
          <w:szCs w:val="21"/>
        </w:rPr>
        <w:t>）</w:t>
      </w:r>
      <w:r w:rsidR="00AD46AA" w:rsidRPr="00E76469">
        <w:rPr>
          <w:rFonts w:eastAsiaTheme="minorEastAsia"/>
          <w:bCs/>
          <w:szCs w:val="21"/>
        </w:rPr>
        <w:t>关键词应有</w:t>
      </w:r>
      <w:r w:rsidR="00AD46AA" w:rsidRPr="00E76469">
        <w:rPr>
          <w:rFonts w:eastAsiaTheme="minorEastAsia"/>
          <w:bCs/>
          <w:szCs w:val="21"/>
        </w:rPr>
        <w:t>3</w:t>
      </w:r>
      <w:r w:rsidR="00AD46AA" w:rsidRPr="00E76469">
        <w:rPr>
          <w:rFonts w:eastAsiaTheme="minorEastAsia"/>
          <w:bCs/>
          <w:szCs w:val="21"/>
        </w:rPr>
        <w:t>至</w:t>
      </w:r>
      <w:r w:rsidR="00AD46AA" w:rsidRPr="00E76469">
        <w:rPr>
          <w:rFonts w:eastAsiaTheme="minorEastAsia"/>
          <w:bCs/>
          <w:szCs w:val="21"/>
        </w:rPr>
        <w:t>8</w:t>
      </w:r>
      <w:r w:rsidR="00AD46AA" w:rsidRPr="00E76469">
        <w:rPr>
          <w:rFonts w:eastAsiaTheme="minorEastAsia"/>
          <w:bCs/>
          <w:szCs w:val="21"/>
        </w:rPr>
        <w:t>个，另起一行置于摘要下方，领域从大到小排列。</w:t>
      </w:r>
      <w:r w:rsidR="00AD46AA" w:rsidRPr="00E76469">
        <w:rPr>
          <w:rFonts w:eastAsiaTheme="majorEastAsia"/>
        </w:rPr>
        <w:t>关键词之间用分号隔开，最后一个关键词后面无标点。</w:t>
      </w:r>
    </w:p>
    <w:p w14:paraId="19638300" w14:textId="77777777" w:rsidR="00E76469" w:rsidRDefault="00E76469" w:rsidP="00E76469">
      <w:pPr>
        <w:ind w:firstLineChars="200" w:firstLine="480"/>
        <w:rPr>
          <w:rFonts w:eastAsiaTheme="minorEastAsia"/>
          <w:bCs/>
          <w:szCs w:val="21"/>
        </w:rPr>
      </w:pPr>
      <w:r>
        <w:rPr>
          <w:rFonts w:eastAsiaTheme="majorEastAsia" w:hint="eastAsia"/>
        </w:rPr>
        <w:t>9</w:t>
      </w:r>
      <w:r>
        <w:rPr>
          <w:rFonts w:eastAsiaTheme="majorEastAsia" w:hint="eastAsia"/>
        </w:rPr>
        <w:t>）</w:t>
      </w:r>
      <w:r w:rsidR="00AD46AA" w:rsidRPr="00E76469">
        <w:rPr>
          <w:rFonts w:eastAsiaTheme="minorEastAsia"/>
          <w:bCs/>
          <w:szCs w:val="21"/>
        </w:rPr>
        <w:t>摘要、关键词</w:t>
      </w:r>
      <w:r w:rsidR="00683BF6" w:rsidRPr="00E76469">
        <w:rPr>
          <w:rFonts w:eastAsiaTheme="minorEastAsia"/>
          <w:bCs/>
          <w:szCs w:val="21"/>
        </w:rPr>
        <w:t>采用</w:t>
      </w:r>
      <w:r w:rsidR="00AD46AA" w:rsidRPr="00E76469">
        <w:rPr>
          <w:rFonts w:eastAsiaTheme="minorEastAsia"/>
          <w:bCs/>
          <w:szCs w:val="21"/>
        </w:rPr>
        <w:t>中文宋体；英文</w:t>
      </w:r>
      <w:r w:rsidR="00AD46AA" w:rsidRPr="00E76469">
        <w:rPr>
          <w:rFonts w:eastAsiaTheme="minorEastAsia"/>
          <w:bCs/>
          <w:szCs w:val="21"/>
        </w:rPr>
        <w:t>Times New Room</w:t>
      </w:r>
      <w:r w:rsidR="00AD46AA" w:rsidRPr="00E76469">
        <w:rPr>
          <w:rFonts w:eastAsiaTheme="minorEastAsia"/>
          <w:bCs/>
          <w:szCs w:val="21"/>
        </w:rPr>
        <w:t>；小四号</w:t>
      </w:r>
      <w:r w:rsidR="009F0694" w:rsidRPr="00E76469">
        <w:rPr>
          <w:rFonts w:eastAsiaTheme="minorEastAsia"/>
          <w:bCs/>
          <w:szCs w:val="21"/>
        </w:rPr>
        <w:t>。</w:t>
      </w:r>
    </w:p>
    <w:p w14:paraId="34FBEEE0" w14:textId="29E4C014" w:rsidR="009F0694" w:rsidRPr="00E76469" w:rsidRDefault="00E76469" w:rsidP="00E76469">
      <w:pPr>
        <w:ind w:firstLineChars="200" w:firstLine="480"/>
      </w:pPr>
      <w:r>
        <w:rPr>
          <w:rFonts w:eastAsiaTheme="minorEastAsia" w:hint="eastAsia"/>
          <w:bCs/>
          <w:szCs w:val="21"/>
        </w:rPr>
        <w:t>10</w:t>
      </w:r>
      <w:r>
        <w:rPr>
          <w:rFonts w:eastAsiaTheme="minorEastAsia" w:hint="eastAsia"/>
          <w:bCs/>
          <w:szCs w:val="21"/>
        </w:rPr>
        <w:t>）</w:t>
      </w:r>
      <w:r w:rsidR="009F0694" w:rsidRPr="00E76469">
        <w:t>应有与中文摘要和关键词相对应的英文摘要和关键词。英语摘要用词应准确，使用本学科通用的词汇。</w:t>
      </w:r>
      <w:r w:rsidR="009F0694" w:rsidRPr="00E76469">
        <w:t xml:space="preserve"> </w:t>
      </w:r>
    </w:p>
    <w:p w14:paraId="0075033B" w14:textId="5E8233C0" w:rsidR="00645A7A" w:rsidRPr="00E76469" w:rsidRDefault="00645A7A" w:rsidP="00E76469">
      <w:pPr>
        <w:pStyle w:val="afd"/>
        <w:ind w:left="420" w:firstLineChars="0" w:firstLine="0"/>
      </w:pPr>
    </w:p>
    <w:p w14:paraId="698CC900" w14:textId="263E7960" w:rsidR="009C7C17" w:rsidRPr="00E76469" w:rsidRDefault="009C7C17" w:rsidP="00E76469">
      <w:pPr>
        <w:rPr>
          <w:rFonts w:eastAsiaTheme="majorEastAsia"/>
        </w:rPr>
      </w:pPr>
      <w:r w:rsidRPr="00E76469">
        <w:rPr>
          <w:rFonts w:eastAsia="黑体"/>
          <w:b/>
        </w:rPr>
        <w:t>关键词：</w:t>
      </w:r>
      <w:r w:rsidR="00D3466C" w:rsidRPr="00E76469">
        <w:rPr>
          <w:rFonts w:eastAsiaTheme="majorEastAsia"/>
        </w:rPr>
        <w:t xml:space="preserve"> </w:t>
      </w:r>
      <w:r w:rsidR="007A6F8A" w:rsidRPr="007B199F">
        <w:rPr>
          <w:color w:val="000000" w:themeColor="text1"/>
        </w:rPr>
        <w:t>自适应控制</w:t>
      </w:r>
      <w:r w:rsidR="007A6F8A" w:rsidRPr="007B199F">
        <w:rPr>
          <w:rFonts w:hint="eastAsia"/>
          <w:color w:val="000000" w:themeColor="text1"/>
        </w:rPr>
        <w:t>；</w:t>
      </w:r>
      <w:r w:rsidR="007A6F8A" w:rsidRPr="007B199F">
        <w:rPr>
          <w:color w:val="000000" w:themeColor="text1"/>
        </w:rPr>
        <w:t>非线性系统</w:t>
      </w:r>
      <w:r w:rsidR="007A6F8A" w:rsidRPr="007B199F">
        <w:rPr>
          <w:rFonts w:hint="eastAsia"/>
          <w:color w:val="000000" w:themeColor="text1"/>
        </w:rPr>
        <w:t>；</w:t>
      </w:r>
      <w:r w:rsidR="007A6F8A" w:rsidRPr="007B199F">
        <w:rPr>
          <w:color w:val="000000" w:themeColor="text1"/>
        </w:rPr>
        <w:t>稳定性</w:t>
      </w:r>
    </w:p>
    <w:p w14:paraId="5907E1E9" w14:textId="547BEFE1" w:rsidR="009C7C17" w:rsidRPr="00E76469" w:rsidRDefault="009C7C17" w:rsidP="00E76469">
      <w:pPr>
        <w:pStyle w:val="1"/>
        <w:numPr>
          <w:ilvl w:val="0"/>
          <w:numId w:val="0"/>
        </w:numPr>
      </w:pPr>
      <w:bookmarkStart w:id="48" w:name="_Toc377235967"/>
      <w:bookmarkStart w:id="49" w:name="_Toc379915051"/>
      <w:bookmarkStart w:id="50" w:name="_Toc437362299"/>
      <w:bookmarkStart w:id="51" w:name="_Toc444250081"/>
      <w:bookmarkStart w:id="52" w:name="_Toc46962950"/>
      <w:bookmarkStart w:id="53" w:name="_Toc57189221"/>
      <w:bookmarkStart w:id="54" w:name="_Toc57978730"/>
      <w:bookmarkStart w:id="55" w:name="_Toc229791431"/>
      <w:bookmarkStart w:id="56" w:name="_Toc229915032"/>
      <w:r w:rsidRPr="00E76469">
        <w:lastRenderedPageBreak/>
        <w:t>Abstract</w:t>
      </w:r>
      <w:bookmarkEnd w:id="48"/>
      <w:bookmarkEnd w:id="49"/>
      <w:bookmarkEnd w:id="50"/>
      <w:bookmarkEnd w:id="51"/>
      <w:bookmarkEnd w:id="52"/>
      <w:bookmarkEnd w:id="53"/>
      <w:bookmarkEnd w:id="54"/>
    </w:p>
    <w:p w14:paraId="1E728A7A" w14:textId="77777777" w:rsidR="00350355" w:rsidRPr="00E76469" w:rsidRDefault="00350355" w:rsidP="00E76469">
      <w:pPr>
        <w:ind w:firstLineChars="200" w:firstLine="480"/>
      </w:pPr>
      <w:bookmarkStart w:id="57" w:name="OLE_LINK10"/>
      <w:bookmarkStart w:id="58" w:name="OLE_LINK21"/>
      <w:r w:rsidRPr="00E76469">
        <w:t>英文摘要字体为</w:t>
      </w:r>
      <w:r w:rsidRPr="00E76469">
        <w:t>Times New Roman</w:t>
      </w:r>
      <w:r w:rsidRPr="00E76469">
        <w:t>，小四，</w:t>
      </w:r>
      <w:r w:rsidRPr="00E76469">
        <w:t>1.5</w:t>
      </w:r>
      <w:r w:rsidRPr="00E76469">
        <w:t>倍行距。</w:t>
      </w:r>
    </w:p>
    <w:bookmarkEnd w:id="57"/>
    <w:bookmarkEnd w:id="58"/>
    <w:p w14:paraId="7FDA661C" w14:textId="742ED14D" w:rsidR="00350355" w:rsidRPr="00E76469" w:rsidRDefault="00683BF6" w:rsidP="00E76469">
      <w:pPr>
        <w:ind w:firstLineChars="200" w:firstLine="480"/>
      </w:pPr>
      <w:r w:rsidRPr="00E76469">
        <w:t>英文摘要和关键词应与中文相对应。英语摘要用词应准确，使用本学科通用的词汇；摘要中主语（作用）常常省略，因而一般使用被动语态；应使用正确的时态，并要注意主、谓语的一致，必要的冠词不能省略。</w:t>
      </w:r>
    </w:p>
    <w:p w14:paraId="1C8B2ECD" w14:textId="77777777" w:rsidR="00E76469" w:rsidRDefault="00E76469" w:rsidP="00E76469">
      <w:pPr>
        <w:rPr>
          <w:b/>
        </w:rPr>
      </w:pPr>
    </w:p>
    <w:p w14:paraId="788C3B5A" w14:textId="1B8A0338" w:rsidR="009C7C17" w:rsidRPr="00E76469" w:rsidRDefault="009C7C17" w:rsidP="00E76469">
      <w:r w:rsidRPr="00E76469">
        <w:rPr>
          <w:b/>
        </w:rPr>
        <w:t>Key words</w:t>
      </w:r>
      <w:r w:rsidR="00B30E4B" w:rsidRPr="00E76469">
        <w:rPr>
          <w:b/>
        </w:rPr>
        <w:t>:</w:t>
      </w:r>
      <w:r w:rsidR="00D3466C" w:rsidRPr="00E76469">
        <w:t xml:space="preserve"> </w:t>
      </w:r>
      <w:r w:rsidR="00EE0BCE" w:rsidRPr="007B199F">
        <w:rPr>
          <w:color w:val="000000" w:themeColor="text1"/>
        </w:rPr>
        <w:t>Key words, Key words, Key words, Key words</w:t>
      </w:r>
    </w:p>
    <w:p w14:paraId="1FEABC27" w14:textId="45A0D1A1" w:rsidR="00BB1B4E" w:rsidRPr="00E76469" w:rsidRDefault="009C7C17" w:rsidP="00BB1B4E">
      <w:pPr>
        <w:pStyle w:val="1"/>
        <w:numPr>
          <w:ilvl w:val="0"/>
          <w:numId w:val="0"/>
        </w:numPr>
        <w:rPr>
          <w:sz w:val="28"/>
          <w:szCs w:val="28"/>
        </w:rPr>
      </w:pPr>
      <w:bookmarkStart w:id="59" w:name="_Toc229791432"/>
      <w:bookmarkStart w:id="60" w:name="_Toc229915033"/>
      <w:bookmarkStart w:id="61" w:name="_Toc230751642"/>
      <w:bookmarkStart w:id="62" w:name="_Toc377235968"/>
      <w:bookmarkStart w:id="63" w:name="_Toc377236306"/>
      <w:bookmarkStart w:id="64" w:name="_Toc379621584"/>
      <w:bookmarkStart w:id="65" w:name="_Toc379915052"/>
      <w:bookmarkStart w:id="66" w:name="_Toc380663913"/>
      <w:bookmarkStart w:id="67" w:name="_Toc437362260"/>
      <w:bookmarkStart w:id="68" w:name="_Toc439328361"/>
      <w:bookmarkStart w:id="69" w:name="_Toc444250082"/>
      <w:bookmarkStart w:id="70" w:name="_Toc444265032"/>
      <w:bookmarkStart w:id="71" w:name="_Toc57978731"/>
      <w:bookmarkEnd w:id="55"/>
      <w:bookmarkEnd w:id="56"/>
      <w:r w:rsidRPr="00E76469">
        <w:lastRenderedPageBreak/>
        <w:t>目</w:t>
      </w:r>
      <w:r w:rsidRPr="00E76469">
        <w:t xml:space="preserve">  </w:t>
      </w:r>
      <w:bookmarkStart w:id="72" w:name="_Toc437362301"/>
      <w:r w:rsidRPr="00E76469">
        <w:t>录</w:t>
      </w:r>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389E10AB" w14:textId="23877227" w:rsidR="00BB1B4E" w:rsidRPr="00A02C95" w:rsidRDefault="00BB1B4E" w:rsidP="0010197D">
      <w:pPr>
        <w:pStyle w:val="TOC1"/>
        <w:rPr>
          <w:rFonts w:ascii="Times New Roman" w:eastAsia="宋体" w:hAnsi="Times New Roman" w:cstheme="minorBidi"/>
          <w:b w:val="0"/>
          <w:caps w:val="0"/>
          <w:sz w:val="28"/>
          <w:szCs w:val="22"/>
        </w:rPr>
      </w:pPr>
      <w:r w:rsidRPr="00A02C95">
        <w:rPr>
          <w:rFonts w:ascii="Times New Roman" w:hAnsi="Times New Roman"/>
          <w:caps w:val="0"/>
          <w:sz w:val="28"/>
          <w:szCs w:val="28"/>
        </w:rPr>
        <w:fldChar w:fldCharType="begin"/>
      </w:r>
      <w:r w:rsidRPr="00A02C95">
        <w:rPr>
          <w:rFonts w:ascii="Times New Roman" w:hAnsi="Times New Roman"/>
          <w:caps w:val="0"/>
          <w:sz w:val="28"/>
          <w:szCs w:val="28"/>
        </w:rPr>
        <w:instrText xml:space="preserve"> TOC \o "1-2" \h \z \u </w:instrText>
      </w:r>
      <w:r w:rsidRPr="00A02C95">
        <w:rPr>
          <w:rFonts w:ascii="Times New Roman" w:hAnsi="Times New Roman"/>
          <w:caps w:val="0"/>
          <w:sz w:val="28"/>
          <w:szCs w:val="28"/>
        </w:rPr>
        <w:fldChar w:fldCharType="separate"/>
      </w:r>
      <w:hyperlink w:anchor="_Toc57978729" w:history="1">
        <w:r w:rsidRPr="00A02C95">
          <w:rPr>
            <w:rStyle w:val="ae"/>
            <w:rFonts w:ascii="Times New Roman" w:hAnsi="Times New Roman" w:hint="eastAsia"/>
            <w:caps w:val="0"/>
            <w:color w:val="auto"/>
            <w:sz w:val="28"/>
            <w:u w:val="none"/>
          </w:rPr>
          <w:t>摘</w:t>
        </w:r>
        <w:r w:rsidRPr="00A02C95">
          <w:rPr>
            <w:rStyle w:val="ae"/>
            <w:rFonts w:ascii="Times New Roman" w:hAnsi="Times New Roman"/>
            <w:caps w:val="0"/>
            <w:color w:val="auto"/>
            <w:sz w:val="28"/>
            <w:u w:val="none"/>
          </w:rPr>
          <w:t xml:space="preserve">  </w:t>
        </w:r>
        <w:r w:rsidRPr="00A02C95">
          <w:rPr>
            <w:rStyle w:val="ae"/>
            <w:rFonts w:ascii="Times New Roman" w:hAnsi="Times New Roman" w:hint="eastAsia"/>
            <w:caps w:val="0"/>
            <w:color w:val="auto"/>
            <w:sz w:val="28"/>
            <w:u w:val="none"/>
          </w:rPr>
          <w:t>要</w:t>
        </w:r>
        <w:r w:rsidRPr="00A02C95">
          <w:rPr>
            <w:rFonts w:ascii="Times New Roman" w:hAnsi="Times New Roman"/>
            <w:b w:val="0"/>
            <w:caps w:val="0"/>
            <w:webHidden/>
            <w:sz w:val="28"/>
          </w:rPr>
          <w:tab/>
        </w:r>
        <w:r w:rsidRPr="00A02C95">
          <w:rPr>
            <w:rFonts w:ascii="Times New Roman" w:hAnsi="Times New Roman"/>
            <w:b w:val="0"/>
            <w:caps w:val="0"/>
            <w:webHidden/>
            <w:sz w:val="28"/>
          </w:rPr>
          <w:fldChar w:fldCharType="begin"/>
        </w:r>
        <w:r w:rsidRPr="00A02C95">
          <w:rPr>
            <w:rFonts w:ascii="Times New Roman" w:hAnsi="Times New Roman"/>
            <w:b w:val="0"/>
            <w:caps w:val="0"/>
            <w:webHidden/>
            <w:sz w:val="28"/>
          </w:rPr>
          <w:instrText xml:space="preserve"> PAGEREF _Toc57978729 \h </w:instrText>
        </w:r>
        <w:r w:rsidRPr="00A02C95">
          <w:rPr>
            <w:rFonts w:ascii="Times New Roman" w:hAnsi="Times New Roman"/>
            <w:b w:val="0"/>
            <w:caps w:val="0"/>
            <w:webHidden/>
            <w:sz w:val="28"/>
          </w:rPr>
        </w:r>
        <w:r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I</w:t>
        </w:r>
        <w:r w:rsidRPr="00A02C95">
          <w:rPr>
            <w:rFonts w:ascii="Times New Roman" w:hAnsi="Times New Roman"/>
            <w:b w:val="0"/>
            <w:caps w:val="0"/>
            <w:webHidden/>
            <w:sz w:val="28"/>
          </w:rPr>
          <w:fldChar w:fldCharType="end"/>
        </w:r>
      </w:hyperlink>
    </w:p>
    <w:p w14:paraId="42E9E11A" w14:textId="72BD219A" w:rsidR="00BB1B4E" w:rsidRPr="00A02C95" w:rsidRDefault="00595E68" w:rsidP="0010197D">
      <w:pPr>
        <w:pStyle w:val="TOC1"/>
        <w:rPr>
          <w:rFonts w:ascii="Times New Roman" w:eastAsia="宋体" w:hAnsi="Times New Roman" w:cstheme="minorBidi"/>
          <w:caps w:val="0"/>
          <w:sz w:val="28"/>
          <w:szCs w:val="22"/>
        </w:rPr>
      </w:pPr>
      <w:hyperlink w:anchor="_Toc57978730" w:history="1">
        <w:r w:rsidR="00BB1B4E" w:rsidRPr="00A02C95">
          <w:rPr>
            <w:rStyle w:val="ae"/>
            <w:rFonts w:ascii="Times New Roman" w:hAnsi="Times New Roman"/>
            <w:caps w:val="0"/>
            <w:color w:val="auto"/>
            <w:sz w:val="28"/>
            <w:u w:val="none"/>
          </w:rPr>
          <w:t>Abstract</w:t>
        </w:r>
        <w:r w:rsidR="00BB1B4E" w:rsidRPr="00A02C95">
          <w:rPr>
            <w:rFonts w:ascii="Times New Roman" w:hAnsi="Times New Roman"/>
            <w:b w:val="0"/>
            <w:caps w:val="0"/>
            <w:webHidden/>
            <w:sz w:val="28"/>
          </w:rPr>
          <w:tab/>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_Toc57978730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III</w:t>
        </w:r>
        <w:r w:rsidR="00BB1B4E" w:rsidRPr="00A02C95">
          <w:rPr>
            <w:rFonts w:ascii="Times New Roman" w:hAnsi="Times New Roman"/>
            <w:b w:val="0"/>
            <w:caps w:val="0"/>
            <w:webHidden/>
            <w:sz w:val="28"/>
          </w:rPr>
          <w:fldChar w:fldCharType="end"/>
        </w:r>
      </w:hyperlink>
    </w:p>
    <w:p w14:paraId="7F5738EC" w14:textId="59B8A728" w:rsidR="00BB1B4E" w:rsidRPr="00A02C95" w:rsidRDefault="00BB1B4E" w:rsidP="0010197D">
      <w:pPr>
        <w:pStyle w:val="TOC1"/>
        <w:rPr>
          <w:rFonts w:ascii="Times New Roman" w:eastAsia="宋体" w:hAnsi="Times New Roman" w:cstheme="minorBidi"/>
          <w:caps w:val="0"/>
          <w:sz w:val="28"/>
          <w:szCs w:val="22"/>
        </w:rPr>
      </w:pPr>
      <w:r w:rsidRPr="00A02C95">
        <w:rPr>
          <w:rStyle w:val="ae"/>
          <w:rFonts w:ascii="Times New Roman" w:hAnsi="Times New Roman" w:hint="eastAsia"/>
          <w:caps w:val="0"/>
          <w:color w:val="auto"/>
          <w:sz w:val="28"/>
          <w:u w:val="none"/>
        </w:rPr>
        <w:t>1</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绪论（黑体，居中，三号）</w:t>
      </w:r>
    </w:p>
    <w:p w14:paraId="50D6B058" w14:textId="4CC4BE64"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33" w:history="1">
        <w:r w:rsidR="00BB1B4E" w:rsidRPr="00A02C95">
          <w:rPr>
            <w:rStyle w:val="ae"/>
            <w:rFonts w:ascii="Times New Roman" w:hAnsi="Times New Roman"/>
            <w:smallCaps w:val="0"/>
            <w:noProof/>
            <w:color w:val="auto"/>
            <w:sz w:val="28"/>
            <w:u w:val="none"/>
          </w:rPr>
          <w:t>1.1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研究背景与意义（黑体，四号）</w:t>
        </w:r>
        <w:r w:rsidR="00BB1B4E" w:rsidRPr="00A02C95">
          <w:rPr>
            <w:rFonts w:ascii="Times New Roman" w:hAnsi="Times New Roman"/>
            <w:smallCaps w:val="0"/>
            <w:noProof/>
            <w:webHidden/>
            <w:sz w:val="28"/>
          </w:rPr>
          <w:tab/>
        </w:r>
        <w:r w:rsid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D00C323" w14:textId="6DB814AB"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34" w:history="1">
        <w:r w:rsidR="00BB1B4E" w:rsidRPr="00A02C95">
          <w:rPr>
            <w:rStyle w:val="ae"/>
            <w:rFonts w:ascii="Times New Roman" w:hAnsi="Times New Roman"/>
            <w:smallCaps w:val="0"/>
            <w:noProof/>
            <w:color w:val="auto"/>
            <w:sz w:val="28"/>
            <w:u w:val="none"/>
          </w:rPr>
          <w:t>1.2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XXX</w:t>
        </w:r>
        <w:r w:rsidR="00BB1B4E" w:rsidRPr="00A02C95">
          <w:rPr>
            <w:rStyle w:val="ae"/>
            <w:rFonts w:ascii="Times New Roman" w:hAnsi="Times New Roman" w:hint="eastAsia"/>
            <w:smallCaps w:val="0"/>
            <w:noProof/>
            <w:color w:val="auto"/>
            <w:sz w:val="28"/>
            <w:u w:val="none"/>
          </w:rPr>
          <w:t>国内外研究现状（请拟定具体的题目）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_Toc57978734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DF28483" w14:textId="24008AE2"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35" w:history="1">
        <w:r w:rsidR="00BB1B4E" w:rsidRPr="00A02C95">
          <w:rPr>
            <w:rStyle w:val="ae"/>
            <w:rFonts w:ascii="Times New Roman" w:hAnsi="Times New Roman"/>
            <w:smallCaps w:val="0"/>
            <w:noProof/>
            <w:color w:val="auto"/>
            <w:sz w:val="28"/>
            <w:u w:val="none"/>
          </w:rPr>
          <w:t>1.3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存在的问题</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7289152" w14:textId="7317CDA0"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36" w:history="1">
        <w:r w:rsidR="00BB1B4E" w:rsidRPr="00A02C95">
          <w:rPr>
            <w:rStyle w:val="ae"/>
            <w:rFonts w:ascii="Times New Roman" w:hAnsi="Times New Roman"/>
            <w:smallCaps w:val="0"/>
            <w:noProof/>
            <w:color w:val="auto"/>
            <w:sz w:val="28"/>
            <w:u w:val="none"/>
          </w:rPr>
          <w:t>1.4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本文主要内容</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0EF526F3" w14:textId="744D5076" w:rsidR="00BB1B4E" w:rsidRPr="00A02C95" w:rsidRDefault="00BB1B4E" w:rsidP="0010197D">
      <w:pPr>
        <w:pStyle w:val="TOC1"/>
        <w:rPr>
          <w:rStyle w:val="ae"/>
          <w:rFonts w:ascii="Times New Roman" w:eastAsia="宋体" w:hAnsi="Times New Roman"/>
          <w:caps w:val="0"/>
          <w:color w:val="auto"/>
          <w:sz w:val="28"/>
          <w:u w:val="none"/>
        </w:rPr>
      </w:pPr>
      <w:r w:rsidRPr="00A02C95">
        <w:rPr>
          <w:rStyle w:val="ae"/>
          <w:rFonts w:ascii="Times New Roman" w:hAnsi="Times New Roman" w:hint="eastAsia"/>
          <w:caps w:val="0"/>
          <w:color w:val="auto"/>
          <w:sz w:val="28"/>
          <w:u w:val="none"/>
        </w:rPr>
        <w:t>2</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系统与控制理论类</w:t>
      </w:r>
      <w:r w:rsidRPr="00A02C95">
        <w:rPr>
          <w:rStyle w:val="ae"/>
          <w:rFonts w:ascii="Times New Roman" w:hAnsi="Times New Roman"/>
          <w:caps w:val="0"/>
          <w:color w:val="auto"/>
          <w:sz w:val="28"/>
          <w:u w:val="none"/>
        </w:rPr>
        <w:t>*</w:t>
      </w:r>
    </w:p>
    <w:p w14:paraId="5BA17F3E" w14:textId="3E1ACC3F"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38" w:history="1">
        <w:r w:rsidR="00BB1B4E" w:rsidRPr="00A02C95">
          <w:rPr>
            <w:rStyle w:val="ae"/>
            <w:rFonts w:ascii="Times New Roman" w:hAnsi="Times New Roman"/>
            <w:smallCaps w:val="0"/>
            <w:noProof/>
            <w:color w:val="auto"/>
            <w:sz w:val="28"/>
            <w:u w:val="none"/>
          </w:rPr>
          <w:t>2.1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引言（引言标题可选）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93B8A64" w14:textId="0979DA85"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39" w:history="1">
        <w:r w:rsidR="00BB1B4E" w:rsidRPr="00A02C95">
          <w:rPr>
            <w:rStyle w:val="ae"/>
            <w:rFonts w:ascii="Times New Roman" w:hAnsi="Times New Roman"/>
            <w:smallCaps w:val="0"/>
            <w:noProof/>
            <w:color w:val="auto"/>
            <w:sz w:val="28"/>
            <w:u w:val="none"/>
          </w:rPr>
          <w:t>2.2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预备知识（</w:t>
        </w:r>
        <w:r w:rsidR="00EB7634">
          <w:rPr>
            <w:rStyle w:val="ae"/>
            <w:rFonts w:ascii="Times New Roman" w:hAnsi="Times New Roman" w:hint="eastAsia"/>
            <w:smallCaps w:val="0"/>
            <w:noProof/>
            <w:color w:val="auto"/>
            <w:sz w:val="28"/>
            <w:u w:val="none"/>
          </w:rPr>
          <w:t>可选，</w:t>
        </w:r>
        <w:r w:rsidR="00BB1B4E" w:rsidRPr="00A02C95">
          <w:rPr>
            <w:rStyle w:val="ae"/>
            <w:rFonts w:ascii="Times New Roman" w:hAnsi="Times New Roman" w:hint="eastAsia"/>
            <w:smallCaps w:val="0"/>
            <w:noProof/>
            <w:color w:val="auto"/>
            <w:sz w:val="28"/>
            <w:u w:val="none"/>
          </w:rPr>
          <w:t>标题可自选）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_Toc57978739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C624BA9" w14:textId="719C4DBD"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40" w:history="1">
        <w:r w:rsidR="00BB1B4E" w:rsidRPr="00A02C95">
          <w:rPr>
            <w:rStyle w:val="ae"/>
            <w:rFonts w:ascii="Times New Roman" w:hAnsi="Times New Roman"/>
            <w:smallCaps w:val="0"/>
            <w:noProof/>
            <w:color w:val="auto"/>
            <w:sz w:val="28"/>
            <w:u w:val="none"/>
          </w:rPr>
          <w:t>2.3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问题的描述（请拟定具体的题目）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5</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31F809B" w14:textId="4BEB4098" w:rsidR="00BB1B4E" w:rsidRPr="00A02C95" w:rsidRDefault="00595E68" w:rsidP="00AE79D4">
      <w:pPr>
        <w:pStyle w:val="TOC2"/>
        <w:spacing w:line="500" w:lineRule="exact"/>
        <w:ind w:left="840" w:hangingChars="300" w:hanging="840"/>
        <w:rPr>
          <w:rFonts w:ascii="Times New Roman" w:hAnsi="Times New Roman" w:cstheme="minorBidi"/>
          <w:smallCaps w:val="0"/>
          <w:noProof/>
          <w:sz w:val="28"/>
          <w:szCs w:val="22"/>
        </w:rPr>
      </w:pPr>
      <w:hyperlink w:anchor="_Toc57978741" w:history="1">
        <w:r w:rsidR="00BB1B4E" w:rsidRPr="00A02C95">
          <w:rPr>
            <w:rStyle w:val="ae"/>
            <w:rFonts w:ascii="Times New Roman" w:hAnsi="Times New Roman"/>
            <w:smallCaps w:val="0"/>
            <w:noProof/>
            <w:color w:val="auto"/>
            <w:sz w:val="28"/>
            <w:u w:val="none"/>
          </w:rPr>
          <w:t>2.4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控制器设计与闭环系统分析（请根据所设计的控制器特点自行拟定具体的题目）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_Toc57978741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5</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72D89CE" w14:textId="2C8BE29F"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42" w:history="1">
        <w:r w:rsidR="00BB1B4E" w:rsidRPr="00A02C95">
          <w:rPr>
            <w:rStyle w:val="ae"/>
            <w:rFonts w:ascii="Times New Roman" w:hAnsi="Times New Roman"/>
            <w:smallCaps w:val="0"/>
            <w:noProof/>
            <w:color w:val="auto"/>
            <w:sz w:val="28"/>
            <w:u w:val="none"/>
          </w:rPr>
          <w:t>2.5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数值仿真（请拟定具体的题目）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ECB2CB2" w14:textId="25999F94"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43" w:history="1">
        <w:r w:rsidR="00BB1B4E" w:rsidRPr="00A02C95">
          <w:rPr>
            <w:rStyle w:val="ae"/>
            <w:rFonts w:ascii="Times New Roman" w:hAnsi="Times New Roman"/>
            <w:smallCaps w:val="0"/>
            <w:noProof/>
            <w:color w:val="auto"/>
            <w:sz w:val="28"/>
            <w:u w:val="none"/>
          </w:rPr>
          <w:t>2.6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3454FDE" w14:textId="19309EB1" w:rsidR="00BB1B4E" w:rsidRPr="00A02C95" w:rsidRDefault="00BB1B4E" w:rsidP="0010197D">
      <w:pPr>
        <w:pStyle w:val="TOC1"/>
        <w:rPr>
          <w:rStyle w:val="ae"/>
          <w:rFonts w:ascii="Times New Roman" w:eastAsia="宋体" w:hAnsi="Times New Roman"/>
          <w:caps w:val="0"/>
          <w:color w:val="auto"/>
          <w:sz w:val="28"/>
          <w:u w:val="none"/>
        </w:rPr>
      </w:pPr>
      <w:r w:rsidRPr="00A02C95">
        <w:rPr>
          <w:rStyle w:val="ae"/>
          <w:rFonts w:ascii="Times New Roman" w:hAnsi="Times New Roman" w:hint="eastAsia"/>
          <w:caps w:val="0"/>
          <w:color w:val="auto"/>
          <w:sz w:val="28"/>
          <w:u w:val="none"/>
        </w:rPr>
        <w:t>3</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理论</w:t>
      </w:r>
      <w:r w:rsidRPr="00A02C95">
        <w:rPr>
          <w:rStyle w:val="ae"/>
          <w:rFonts w:ascii="Times New Roman" w:hAnsi="Times New Roman"/>
          <w:caps w:val="0"/>
          <w:color w:val="auto"/>
          <w:sz w:val="28"/>
          <w:u w:val="none"/>
        </w:rPr>
        <w:t>/</w:t>
      </w:r>
      <w:r w:rsidRPr="00A02C95">
        <w:rPr>
          <w:rStyle w:val="ae"/>
          <w:rFonts w:ascii="Times New Roman" w:hAnsi="Times New Roman" w:hint="eastAsia"/>
          <w:caps w:val="0"/>
          <w:color w:val="auto"/>
          <w:sz w:val="28"/>
          <w:u w:val="none"/>
        </w:rPr>
        <w:t>算法类研究类论文</w:t>
      </w:r>
    </w:p>
    <w:p w14:paraId="52D2E5E8" w14:textId="27E4CE80"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45" w:history="1">
        <w:r w:rsidR="00BB1B4E" w:rsidRPr="00A02C95">
          <w:rPr>
            <w:rStyle w:val="ae"/>
            <w:rFonts w:ascii="Times New Roman" w:hAnsi="Times New Roman"/>
            <w:smallCaps w:val="0"/>
            <w:noProof/>
            <w:color w:val="auto"/>
            <w:sz w:val="28"/>
            <w:u w:val="none"/>
          </w:rPr>
          <w:t>3.1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引言（引言标题可选）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3CBDAAD" w14:textId="26B54FCF"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46" w:history="1">
        <w:r w:rsidR="00BB1B4E" w:rsidRPr="00A02C95">
          <w:rPr>
            <w:rStyle w:val="ae"/>
            <w:rFonts w:ascii="Times New Roman" w:hAnsi="Times New Roman"/>
            <w:smallCaps w:val="0"/>
            <w:noProof/>
            <w:color w:val="auto"/>
            <w:sz w:val="28"/>
            <w:u w:val="none"/>
          </w:rPr>
          <w:t>3.2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理论</w:t>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算法</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76AD7721" w14:textId="3D9B67E1"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47" w:history="1">
        <w:r w:rsidR="00BB1B4E" w:rsidRPr="00A02C95">
          <w:rPr>
            <w:rStyle w:val="ae"/>
            <w:rFonts w:ascii="Times New Roman" w:hAnsi="Times New Roman"/>
            <w:smallCaps w:val="0"/>
            <w:noProof/>
            <w:color w:val="auto"/>
            <w:sz w:val="28"/>
            <w:u w:val="none"/>
          </w:rPr>
          <w:t>3.3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仿真或算法实现</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_Toc57978747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16D4FBE" w14:textId="29B6D7CF"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48" w:history="1">
        <w:r w:rsidR="00BB1B4E" w:rsidRPr="00A02C95">
          <w:rPr>
            <w:rStyle w:val="ae"/>
            <w:rFonts w:ascii="Times New Roman" w:hAnsi="Times New Roman"/>
            <w:smallCaps w:val="0"/>
            <w:noProof/>
            <w:color w:val="auto"/>
            <w:sz w:val="28"/>
            <w:u w:val="none"/>
          </w:rPr>
          <w:t>3.4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理论</w:t>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算法准确性的评估</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7980BAA2" w14:textId="46B87D56"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49" w:history="1">
        <w:r w:rsidR="00BB1B4E" w:rsidRPr="00A02C95">
          <w:rPr>
            <w:rStyle w:val="ae"/>
            <w:rFonts w:ascii="Times New Roman" w:hAnsi="Times New Roman"/>
            <w:smallCaps w:val="0"/>
            <w:noProof/>
            <w:color w:val="auto"/>
            <w:sz w:val="28"/>
            <w:u w:val="none"/>
          </w:rPr>
          <w:t>3.5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分析与讨论</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_Toc57978749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4F2468F" w14:textId="5121266F"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50" w:history="1">
        <w:r w:rsidR="00BB1B4E" w:rsidRPr="00A02C95">
          <w:rPr>
            <w:rStyle w:val="ae"/>
            <w:rFonts w:ascii="Times New Roman" w:hAnsi="Times New Roman"/>
            <w:smallCaps w:val="0"/>
            <w:noProof/>
            <w:color w:val="auto"/>
            <w:sz w:val="28"/>
            <w:u w:val="none"/>
          </w:rPr>
          <w:t>3.6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5A88839" w14:textId="03D6EB5C" w:rsidR="00BB1B4E" w:rsidRPr="00A02C95" w:rsidRDefault="00BB1B4E" w:rsidP="0010197D">
      <w:pPr>
        <w:pStyle w:val="TOC1"/>
        <w:rPr>
          <w:rFonts w:ascii="Times New Roman" w:eastAsia="宋体" w:hAnsi="Times New Roman" w:cstheme="minorBidi"/>
          <w:caps w:val="0"/>
          <w:sz w:val="28"/>
          <w:szCs w:val="22"/>
        </w:rPr>
      </w:pPr>
      <w:r w:rsidRPr="00A02C95">
        <w:rPr>
          <w:rStyle w:val="ae"/>
          <w:rFonts w:ascii="Times New Roman" w:hAnsi="Times New Roman" w:hint="eastAsia"/>
          <w:caps w:val="0"/>
          <w:color w:val="auto"/>
          <w:sz w:val="28"/>
          <w:u w:val="none"/>
        </w:rPr>
        <w:t>4</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学位论文写作细则</w:t>
      </w:r>
    </w:p>
    <w:p w14:paraId="211E6F34" w14:textId="602D3733"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52" w:history="1">
        <w:r w:rsidR="00BB1B4E" w:rsidRPr="00A02C95">
          <w:rPr>
            <w:rStyle w:val="ae"/>
            <w:rFonts w:ascii="Times New Roman" w:hAnsi="Times New Roman"/>
            <w:smallCaps w:val="0"/>
            <w:noProof/>
            <w:color w:val="auto"/>
            <w:sz w:val="28"/>
            <w:u w:val="none"/>
          </w:rPr>
          <w:t>4.1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关于图</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8</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46B6EDB5" w14:textId="2C067B5A"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53" w:history="1">
        <w:r w:rsidR="00BB1B4E" w:rsidRPr="00A02C95">
          <w:rPr>
            <w:rStyle w:val="ae"/>
            <w:rFonts w:ascii="Times New Roman" w:hAnsi="Times New Roman"/>
            <w:smallCaps w:val="0"/>
            <w:noProof/>
            <w:color w:val="auto"/>
            <w:sz w:val="28"/>
            <w:u w:val="none"/>
          </w:rPr>
          <w:t>4.2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关于表格</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9</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4DADFD96" w14:textId="4B5321BF"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54" w:history="1">
        <w:r w:rsidR="00BB1B4E" w:rsidRPr="00A02C95">
          <w:rPr>
            <w:rStyle w:val="ae"/>
            <w:rFonts w:ascii="Times New Roman" w:hAnsi="Times New Roman"/>
            <w:smallCaps w:val="0"/>
            <w:noProof/>
            <w:color w:val="auto"/>
            <w:sz w:val="28"/>
            <w:u w:val="none"/>
          </w:rPr>
          <w:t>4.3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名词、术语</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_Toc57978754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10</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D2A10C0" w14:textId="345483D4"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55" w:history="1">
        <w:r w:rsidR="00BB1B4E" w:rsidRPr="00A02C95">
          <w:rPr>
            <w:rStyle w:val="ae"/>
            <w:rFonts w:ascii="Times New Roman" w:hAnsi="Times New Roman"/>
            <w:smallCaps w:val="0"/>
            <w:noProof/>
            <w:color w:val="auto"/>
            <w:sz w:val="28"/>
            <w:u w:val="none"/>
          </w:rPr>
          <w:t>4.4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符号、单位的使用</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F13D32A" w14:textId="360A6ECC"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56" w:history="1">
        <w:r w:rsidR="00BB1B4E" w:rsidRPr="00A02C95">
          <w:rPr>
            <w:rStyle w:val="ae"/>
            <w:rFonts w:ascii="Times New Roman" w:hAnsi="Times New Roman"/>
            <w:smallCaps w:val="0"/>
            <w:noProof/>
            <w:color w:val="auto"/>
            <w:sz w:val="28"/>
            <w:u w:val="none"/>
          </w:rPr>
          <w:t>4.5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数字的使用</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00701187" w14:textId="2872A889"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57" w:history="1">
        <w:r w:rsidR="00BB1B4E" w:rsidRPr="00A02C95">
          <w:rPr>
            <w:rStyle w:val="ae"/>
            <w:rFonts w:ascii="Times New Roman" w:hAnsi="Times New Roman"/>
            <w:smallCaps w:val="0"/>
            <w:noProof/>
            <w:color w:val="auto"/>
            <w:sz w:val="28"/>
            <w:u w:val="none"/>
          </w:rPr>
          <w:t>4.6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其它应该注意的问题</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_Toc57978757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AB0E91E" w14:textId="36EF17AC"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58" w:history="1">
        <w:r w:rsidR="00BB1B4E" w:rsidRPr="00A02C95">
          <w:rPr>
            <w:rStyle w:val="ae"/>
            <w:rFonts w:ascii="Times New Roman" w:hAnsi="Times New Roman"/>
            <w:smallCaps w:val="0"/>
            <w:noProof/>
            <w:color w:val="auto"/>
            <w:sz w:val="28"/>
            <w:u w:val="none"/>
          </w:rPr>
          <w:t>4.7</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59E3073" w14:textId="0D6BE034" w:rsidR="00BB1B4E" w:rsidRPr="00A02C95" w:rsidRDefault="00595E68" w:rsidP="0010197D">
      <w:pPr>
        <w:pStyle w:val="TOC1"/>
        <w:rPr>
          <w:rFonts w:ascii="Times New Roman" w:eastAsia="宋体" w:hAnsi="Times New Roman" w:cstheme="minorBidi"/>
          <w:caps w:val="0"/>
          <w:sz w:val="28"/>
          <w:szCs w:val="22"/>
        </w:rPr>
      </w:pPr>
      <w:hyperlink w:anchor="_Toc57978759" w:history="1">
        <w:r w:rsidR="00BB1B4E" w:rsidRPr="00A02C95">
          <w:rPr>
            <w:rStyle w:val="ae"/>
            <w:rFonts w:ascii="Times New Roman" w:hAnsi="Times New Roman"/>
            <w:caps w:val="0"/>
            <w:color w:val="auto"/>
            <w:sz w:val="28"/>
            <w:u w:val="none"/>
          </w:rPr>
          <w:t>5</w:t>
        </w:r>
        <w:r w:rsidR="00BB1B4E" w:rsidRPr="00A02C95">
          <w:rPr>
            <w:rFonts w:ascii="Times New Roman" w:eastAsiaTheme="minorEastAsia" w:hAnsi="Times New Roman" w:cstheme="minorBidi"/>
            <w:caps w:val="0"/>
            <w:sz w:val="28"/>
            <w:szCs w:val="22"/>
          </w:rPr>
          <w:tab/>
        </w:r>
        <w:r w:rsidR="00BB1B4E" w:rsidRPr="00A02C95">
          <w:rPr>
            <w:rStyle w:val="ae"/>
            <w:rFonts w:ascii="Times New Roman" w:hAnsi="Times New Roman" w:hint="eastAsia"/>
            <w:caps w:val="0"/>
            <w:color w:val="auto"/>
            <w:sz w:val="28"/>
            <w:u w:val="none"/>
          </w:rPr>
          <w:t>总结与展望</w:t>
        </w:r>
      </w:hyperlink>
    </w:p>
    <w:p w14:paraId="53153F0E" w14:textId="552192E5"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60" w:history="1">
        <w:r w:rsidR="00BB1B4E" w:rsidRPr="00A02C95">
          <w:rPr>
            <w:rStyle w:val="ae"/>
            <w:rFonts w:ascii="Times New Roman" w:hAnsi="Times New Roman"/>
            <w:smallCaps w:val="0"/>
            <w:noProof/>
            <w:color w:val="auto"/>
            <w:sz w:val="28"/>
            <w:u w:val="none"/>
          </w:rPr>
          <w:t>5.1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本文主要内容及结论</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5511000" w14:textId="65A59BA3"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61" w:history="1">
        <w:r w:rsidR="00BB1B4E" w:rsidRPr="00A02C95">
          <w:rPr>
            <w:rStyle w:val="ae"/>
            <w:rFonts w:ascii="Times New Roman" w:hAnsi="Times New Roman"/>
            <w:smallCaps w:val="0"/>
            <w:noProof/>
            <w:color w:val="auto"/>
            <w:sz w:val="28"/>
            <w:u w:val="none"/>
          </w:rPr>
          <w:t>5.2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本文的主要创新点</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_Toc57978761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A670717" w14:textId="6527F042" w:rsidR="00BB1B4E" w:rsidRPr="00A02C95" w:rsidRDefault="00595E68" w:rsidP="0010197D">
      <w:pPr>
        <w:pStyle w:val="TOC2"/>
        <w:spacing w:line="500" w:lineRule="exact"/>
        <w:rPr>
          <w:rFonts w:ascii="Times New Roman" w:hAnsi="Times New Roman" w:cstheme="minorBidi"/>
          <w:smallCaps w:val="0"/>
          <w:noProof/>
          <w:sz w:val="28"/>
          <w:szCs w:val="22"/>
        </w:rPr>
      </w:pPr>
      <w:hyperlink w:anchor="_Toc57978762" w:history="1">
        <w:r w:rsidR="00BB1B4E" w:rsidRPr="00A02C95">
          <w:rPr>
            <w:rStyle w:val="ae"/>
            <w:rFonts w:ascii="Times New Roman" w:hAnsi="Times New Roman"/>
            <w:smallCaps w:val="0"/>
            <w:noProof/>
            <w:color w:val="auto"/>
            <w:sz w:val="28"/>
            <w:u w:val="none"/>
          </w:rPr>
          <w:t>5.3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展望</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0659EAE" w14:textId="373883CE" w:rsidR="00BB1B4E" w:rsidRPr="00A02C95" w:rsidRDefault="00595E68" w:rsidP="0010197D">
      <w:pPr>
        <w:pStyle w:val="TOC1"/>
        <w:rPr>
          <w:rFonts w:ascii="Times New Roman" w:eastAsia="宋体" w:hAnsi="Times New Roman" w:cstheme="minorBidi"/>
          <w:caps w:val="0"/>
          <w:sz w:val="28"/>
          <w:szCs w:val="22"/>
        </w:rPr>
      </w:pPr>
      <w:hyperlink w:anchor="_Toc57978763" w:history="1">
        <w:r w:rsidR="00BB1B4E" w:rsidRPr="00A02C95">
          <w:rPr>
            <w:rStyle w:val="ae"/>
            <w:rFonts w:ascii="Times New Roman" w:hAnsi="Times New Roman" w:hint="eastAsia"/>
            <w:caps w:val="0"/>
            <w:color w:val="auto"/>
            <w:sz w:val="28"/>
            <w:u w:val="none"/>
          </w:rPr>
          <w:t>致</w:t>
        </w:r>
        <w:r w:rsidR="00BB1B4E" w:rsidRPr="00A02C95">
          <w:rPr>
            <w:rStyle w:val="ae"/>
            <w:rFonts w:ascii="Times New Roman" w:hAnsi="Times New Roman"/>
            <w:caps w:val="0"/>
            <w:color w:val="auto"/>
            <w:sz w:val="28"/>
            <w:u w:val="none"/>
          </w:rPr>
          <w:t xml:space="preserve">  </w:t>
        </w:r>
        <w:r w:rsidR="00BB1B4E" w:rsidRPr="00A02C95">
          <w:rPr>
            <w:rStyle w:val="ae"/>
            <w:rFonts w:ascii="Times New Roman" w:hAnsi="Times New Roman" w:hint="eastAsia"/>
            <w:caps w:val="0"/>
            <w:color w:val="auto"/>
            <w:sz w:val="28"/>
            <w:u w:val="none"/>
          </w:rPr>
          <w:t>谢</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_Toc57978763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14</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162EF2A4" w14:textId="247AA3CE" w:rsidR="00BB1B4E" w:rsidRPr="00A02C95" w:rsidRDefault="00595E68" w:rsidP="0010197D">
      <w:pPr>
        <w:pStyle w:val="TOC1"/>
        <w:rPr>
          <w:rFonts w:ascii="Times New Roman" w:eastAsia="宋体" w:hAnsi="Times New Roman" w:cstheme="minorBidi"/>
          <w:caps w:val="0"/>
          <w:sz w:val="28"/>
          <w:szCs w:val="22"/>
        </w:rPr>
      </w:pPr>
      <w:hyperlink w:anchor="_Toc57978764" w:history="1">
        <w:r w:rsidR="00BB1B4E" w:rsidRPr="00A02C95">
          <w:rPr>
            <w:rStyle w:val="ae"/>
            <w:rFonts w:ascii="Times New Roman" w:hAnsi="Times New Roman" w:hint="eastAsia"/>
            <w:caps w:val="0"/>
            <w:color w:val="auto"/>
            <w:sz w:val="28"/>
            <w:u w:val="none"/>
          </w:rPr>
          <w:t>参考文献</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_Toc57978764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15</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21B5373E" w14:textId="50229B20" w:rsidR="00BB1B4E" w:rsidRPr="00A02C95" w:rsidRDefault="00595E68" w:rsidP="0010197D">
      <w:pPr>
        <w:pStyle w:val="TOC1"/>
        <w:rPr>
          <w:rFonts w:ascii="Times New Roman" w:eastAsia="宋体" w:hAnsi="Times New Roman" w:cstheme="minorBidi"/>
          <w:caps w:val="0"/>
          <w:sz w:val="28"/>
          <w:szCs w:val="22"/>
        </w:rPr>
      </w:pPr>
      <w:hyperlink w:anchor="_Toc57978765" w:history="1">
        <w:r w:rsidR="00BB1B4E" w:rsidRPr="00A02C95">
          <w:rPr>
            <w:rStyle w:val="ae"/>
            <w:rFonts w:ascii="Times New Roman" w:hAnsi="Times New Roman" w:hint="eastAsia"/>
            <w:caps w:val="0"/>
            <w:color w:val="auto"/>
            <w:sz w:val="28"/>
            <w:u w:val="none"/>
          </w:rPr>
          <w:t>附录</w:t>
        </w:r>
        <w:r w:rsidR="00BB1B4E" w:rsidRPr="00A02C95">
          <w:rPr>
            <w:rStyle w:val="ae"/>
            <w:rFonts w:ascii="Times New Roman" w:hAnsi="Times New Roman"/>
            <w:caps w:val="0"/>
            <w:color w:val="auto"/>
            <w:sz w:val="28"/>
            <w:u w:val="none"/>
          </w:rPr>
          <w:t xml:space="preserve">1  </w:t>
        </w:r>
        <w:r w:rsidR="00BB1B4E" w:rsidRPr="00A02C95">
          <w:rPr>
            <w:rStyle w:val="ae"/>
            <w:rFonts w:ascii="Times New Roman" w:hAnsi="Times New Roman" w:hint="eastAsia"/>
            <w:caps w:val="0"/>
            <w:color w:val="auto"/>
            <w:sz w:val="28"/>
            <w:u w:val="none"/>
          </w:rPr>
          <w:t>攻读硕士学位期间取得的学术成果</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_Toc57978765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17</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02D761B0" w14:textId="2FB2C45F" w:rsidR="00BB1B4E" w:rsidRPr="00A02C95" w:rsidRDefault="00595E68" w:rsidP="0010197D">
      <w:pPr>
        <w:pStyle w:val="TOC1"/>
        <w:rPr>
          <w:rFonts w:ascii="Times New Roman" w:eastAsia="宋体" w:hAnsi="Times New Roman" w:cstheme="minorBidi"/>
          <w:caps w:val="0"/>
          <w:sz w:val="28"/>
          <w:szCs w:val="22"/>
        </w:rPr>
      </w:pPr>
      <w:hyperlink w:anchor="_Toc57978766" w:history="1">
        <w:r w:rsidR="00BB1B4E" w:rsidRPr="00A02C95">
          <w:rPr>
            <w:rStyle w:val="ae"/>
            <w:rFonts w:ascii="Times New Roman" w:hAnsi="Times New Roman" w:hint="eastAsia"/>
            <w:caps w:val="0"/>
            <w:color w:val="auto"/>
            <w:sz w:val="28"/>
            <w:u w:val="none"/>
          </w:rPr>
          <w:t>附录</w:t>
        </w:r>
        <w:r w:rsidR="00BB1B4E" w:rsidRPr="00A02C95">
          <w:rPr>
            <w:rStyle w:val="ae"/>
            <w:rFonts w:ascii="Times New Roman" w:hAnsi="Times New Roman"/>
            <w:caps w:val="0"/>
            <w:color w:val="auto"/>
            <w:sz w:val="28"/>
            <w:u w:val="none"/>
          </w:rPr>
          <w:t xml:space="preserve">2  </w:t>
        </w:r>
        <w:r w:rsidR="00BB1B4E" w:rsidRPr="00A02C95">
          <w:rPr>
            <w:rStyle w:val="ae"/>
            <w:rFonts w:ascii="Times New Roman" w:hAnsi="Times New Roman" w:hint="eastAsia"/>
            <w:caps w:val="0"/>
            <w:color w:val="auto"/>
            <w:sz w:val="28"/>
            <w:u w:val="none"/>
          </w:rPr>
          <w:t>其它附录</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_Toc57978766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18</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4A1622EE" w14:textId="40150E6E" w:rsidR="00B30E4B" w:rsidRDefault="00BB1B4E" w:rsidP="0010197D">
      <w:pPr>
        <w:spacing w:line="500" w:lineRule="exact"/>
        <w:rPr>
          <w:sz w:val="28"/>
          <w:szCs w:val="28"/>
        </w:rPr>
      </w:pPr>
      <w:r w:rsidRPr="00A02C95">
        <w:rPr>
          <w:sz w:val="28"/>
          <w:szCs w:val="28"/>
        </w:rPr>
        <w:fldChar w:fldCharType="end"/>
      </w:r>
    </w:p>
    <w:p w14:paraId="27A1450D" w14:textId="77777777" w:rsidR="0010197D" w:rsidRPr="00E76469" w:rsidRDefault="0010197D" w:rsidP="00BB1B4E">
      <w:pPr>
        <w:spacing w:line="490" w:lineRule="exact"/>
        <w:rPr>
          <w:sz w:val="28"/>
          <w:szCs w:val="28"/>
        </w:rPr>
      </w:pPr>
    </w:p>
    <w:p w14:paraId="3A58A42D" w14:textId="77777777" w:rsidR="00B32075" w:rsidRPr="00657F9B" w:rsidRDefault="00B32075" w:rsidP="00B32075">
      <w:r w:rsidRPr="00657F9B">
        <w:rPr>
          <w:rFonts w:hint="eastAsia"/>
        </w:rPr>
        <w:t>目录编写要求：</w:t>
      </w:r>
    </w:p>
    <w:p w14:paraId="759F3660" w14:textId="77777777" w:rsidR="00B32075" w:rsidRPr="00657F9B" w:rsidRDefault="00B32075" w:rsidP="00B32075">
      <w:pPr>
        <w:pStyle w:val="afd"/>
        <w:numPr>
          <w:ilvl w:val="0"/>
          <w:numId w:val="1"/>
        </w:numPr>
        <w:ind w:firstLineChars="0"/>
      </w:pPr>
      <w:r w:rsidRPr="00657F9B">
        <w:rPr>
          <w:rFonts w:hint="eastAsia"/>
        </w:rPr>
        <w:t>目录自动生成时，只需列出二级标题；</w:t>
      </w:r>
    </w:p>
    <w:p w14:paraId="77F5ED85" w14:textId="77777777" w:rsidR="00B32075" w:rsidRPr="00657F9B" w:rsidRDefault="00B32075" w:rsidP="00B32075">
      <w:pPr>
        <w:pStyle w:val="afd"/>
        <w:numPr>
          <w:ilvl w:val="0"/>
          <w:numId w:val="1"/>
        </w:numPr>
        <w:ind w:firstLineChars="0"/>
      </w:pPr>
      <w:r w:rsidRPr="00657F9B">
        <w:rPr>
          <w:rFonts w:hint="eastAsia"/>
        </w:rPr>
        <w:t>中文宋体，</w:t>
      </w:r>
      <w:r w:rsidRPr="00875C3F">
        <w:rPr>
          <w:rFonts w:hint="eastAsia"/>
        </w:rPr>
        <w:t>英文和数字</w:t>
      </w:r>
      <w:r w:rsidRPr="00875C3F">
        <w:rPr>
          <w:rFonts w:hint="eastAsia"/>
        </w:rPr>
        <w:t xml:space="preserve">Times </w:t>
      </w:r>
      <w:proofErr w:type="spellStart"/>
      <w:r w:rsidRPr="00875C3F">
        <w:rPr>
          <w:rFonts w:hint="eastAsia"/>
        </w:rPr>
        <w:t>NewRoman</w:t>
      </w:r>
      <w:proofErr w:type="spellEnd"/>
      <w:r w:rsidRPr="00875C3F">
        <w:rPr>
          <w:rFonts w:hint="eastAsia"/>
        </w:rPr>
        <w:t>，</w:t>
      </w:r>
      <w:r w:rsidRPr="00657F9B">
        <w:rPr>
          <w:rFonts w:hint="eastAsia"/>
        </w:rPr>
        <w:t>四号，行距：固定值</w:t>
      </w:r>
      <w:r w:rsidRPr="00657F9B">
        <w:rPr>
          <w:rFonts w:hint="eastAsia"/>
        </w:rPr>
        <w:t>25</w:t>
      </w:r>
      <w:r w:rsidRPr="00657F9B">
        <w:rPr>
          <w:rFonts w:hint="eastAsia"/>
        </w:rPr>
        <w:t>磅；</w:t>
      </w:r>
    </w:p>
    <w:p w14:paraId="30A5EFD8" w14:textId="77777777" w:rsidR="00B32075" w:rsidRPr="00657F9B" w:rsidRDefault="00B32075" w:rsidP="00B32075">
      <w:pPr>
        <w:pStyle w:val="afd"/>
        <w:numPr>
          <w:ilvl w:val="0"/>
          <w:numId w:val="1"/>
        </w:numPr>
        <w:ind w:firstLineChars="0"/>
      </w:pPr>
      <w:r w:rsidRPr="00657F9B">
        <w:rPr>
          <w:rFonts w:hint="eastAsia"/>
        </w:rPr>
        <w:t>注意避免出现不具辨识度的标题：如材料与方法、实验结果、分析与讨论、结论，若属于这种类型的论文时，可以把结果部分拆开，根据结果拟定题目。</w:t>
      </w:r>
    </w:p>
    <w:p w14:paraId="1AC582C9" w14:textId="15FF0A55" w:rsidR="00F21E5C" w:rsidRPr="00B32075" w:rsidRDefault="00F21E5C" w:rsidP="00E76469">
      <w:pPr>
        <w:sectPr w:rsidR="00F21E5C" w:rsidRPr="00B32075" w:rsidSect="00E76469">
          <w:headerReference w:type="even" r:id="rId15"/>
          <w:headerReference w:type="default" r:id="rId16"/>
          <w:footerReference w:type="even" r:id="rId17"/>
          <w:footerReference w:type="default" r:id="rId18"/>
          <w:headerReference w:type="first" r:id="rId19"/>
          <w:footerReference w:type="first" r:id="rId20"/>
          <w:pgSz w:w="11907" w:h="16840" w:code="9"/>
          <w:pgMar w:top="2552" w:right="1588" w:bottom="1588" w:left="1588" w:header="851" w:footer="964" w:gutter="0"/>
          <w:pgNumType w:fmt="upperRoman" w:start="1"/>
          <w:cols w:space="425"/>
          <w:docGrid w:linePitch="312"/>
        </w:sectPr>
      </w:pPr>
    </w:p>
    <w:p w14:paraId="26371D95" w14:textId="43AF4FA8" w:rsidR="009C7C17" w:rsidRPr="00E76469" w:rsidRDefault="009C7C17" w:rsidP="00E76469">
      <w:pPr>
        <w:pStyle w:val="1"/>
        <w:ind w:left="578" w:hanging="578"/>
      </w:pPr>
      <w:bookmarkStart w:id="76" w:name="_Toc229791433"/>
      <w:bookmarkStart w:id="77" w:name="_Toc229915034"/>
      <w:bookmarkStart w:id="78" w:name="_Toc377235969"/>
      <w:bookmarkStart w:id="79" w:name="_Toc379915053"/>
      <w:bookmarkStart w:id="80" w:name="_Toc380663914"/>
      <w:bookmarkStart w:id="81" w:name="_Toc437362261"/>
      <w:bookmarkStart w:id="82" w:name="_Toc437362302"/>
      <w:bookmarkStart w:id="83" w:name="_Toc444250083"/>
      <w:bookmarkStart w:id="84" w:name="_Toc46962951"/>
      <w:bookmarkStart w:id="85" w:name="_Toc57189222"/>
      <w:bookmarkStart w:id="86" w:name="_Toc57978732"/>
      <w:r w:rsidRPr="00E76469">
        <w:lastRenderedPageBreak/>
        <w:t>绪论</w:t>
      </w:r>
      <w:bookmarkEnd w:id="76"/>
      <w:bookmarkEnd w:id="77"/>
      <w:bookmarkEnd w:id="78"/>
      <w:bookmarkEnd w:id="79"/>
      <w:bookmarkEnd w:id="80"/>
      <w:bookmarkEnd w:id="81"/>
      <w:bookmarkEnd w:id="82"/>
      <w:bookmarkEnd w:id="83"/>
      <w:r w:rsidR="00FF557A" w:rsidRPr="00E76469">
        <w:t>（黑体，</w:t>
      </w:r>
      <w:r w:rsidR="00F80195" w:rsidRPr="00E76469">
        <w:t>居中，</w:t>
      </w:r>
      <w:r w:rsidR="00FF557A" w:rsidRPr="00E76469">
        <w:t>三号）</w:t>
      </w:r>
      <w:bookmarkEnd w:id="84"/>
      <w:bookmarkEnd w:id="85"/>
      <w:bookmarkEnd w:id="86"/>
    </w:p>
    <w:p w14:paraId="4E7B1E77" w14:textId="1B71C9BF" w:rsidR="008C54F0" w:rsidRPr="00E76469" w:rsidRDefault="00D86418" w:rsidP="00E76469">
      <w:pPr>
        <w:spacing w:line="353" w:lineRule="auto"/>
        <w:ind w:firstLineChars="200" w:firstLine="480"/>
      </w:pPr>
      <w:r w:rsidRPr="00E76469">
        <w:t>硕</w:t>
      </w:r>
      <w:r w:rsidR="008C54F0" w:rsidRPr="00E76469">
        <w:t>士学位论文应能表明作者确已在本门学科上掌握了坚实宽广的基础理论和系统深入的专门知识，并具有独立从事科学研究工作的能力，在科学或专门技术上做出了创造性的成果。</w:t>
      </w:r>
      <w:r w:rsidR="00F1225B" w:rsidRPr="00E76469">
        <w:t>硕</w:t>
      </w:r>
      <w:r w:rsidR="008C54F0" w:rsidRPr="00E76469">
        <w:t>士学位论文的字数一般不少于</w:t>
      </w:r>
      <w:r w:rsidR="00F1225B" w:rsidRPr="00E76469">
        <w:t>2.</w:t>
      </w:r>
      <w:r w:rsidR="008C54F0" w:rsidRPr="00E76469">
        <w:t>5</w:t>
      </w:r>
      <w:r w:rsidR="008C54F0" w:rsidRPr="00E76469">
        <w:t>万字，加上各类图表，从绪论到总结与展望的总页数一般不得少于</w:t>
      </w:r>
      <w:r w:rsidRPr="00E76469">
        <w:t>6</w:t>
      </w:r>
      <w:r w:rsidR="00C61063" w:rsidRPr="00E76469">
        <w:t>5</w:t>
      </w:r>
      <w:r w:rsidRPr="00E76469">
        <w:t>页</w:t>
      </w:r>
      <w:r w:rsidR="008C54F0" w:rsidRPr="00E76469">
        <w:t>。否则，可能显得工作量不够饱满。</w:t>
      </w:r>
    </w:p>
    <w:p w14:paraId="766541B1" w14:textId="6EC00B05" w:rsidR="008C54F0" w:rsidRPr="00E76469" w:rsidRDefault="008C54F0" w:rsidP="00E76469">
      <w:pPr>
        <w:spacing w:line="353" w:lineRule="auto"/>
        <w:ind w:firstLineChars="200" w:firstLine="480"/>
      </w:pPr>
      <w:r w:rsidRPr="00E76469">
        <w:t>学位论文题名是以最恰当、最简明的词语反映论文中最重要的特定内容的逻辑组合。题名既要准确地描述内容，又要尽可能地精练，一般不宜超过</w:t>
      </w:r>
      <w:r w:rsidRPr="00E76469">
        <w:t>30</w:t>
      </w:r>
      <w:r w:rsidRPr="00E76469">
        <w:t>个字。题名一般避免使用不常见的缩略词、字符、代号和公式等。若实属必要，需要摘要中给出中英文全称与缩写。学位内容应</w:t>
      </w:r>
      <w:r w:rsidR="0066402B" w:rsidRPr="00E76469">
        <w:t>结构合理、</w:t>
      </w:r>
      <w:r w:rsidRPr="00E76469">
        <w:t>立论正确、推理严谨、文字简练、层次分明、逻辑严密、数据真实可靠</w:t>
      </w:r>
      <w:r w:rsidR="0066402B" w:rsidRPr="00E76469">
        <w:t>。</w:t>
      </w:r>
    </w:p>
    <w:p w14:paraId="1FA0D866" w14:textId="63EF8243" w:rsidR="00BD2ACF" w:rsidRPr="00E76469" w:rsidRDefault="009C299B" w:rsidP="00E76469">
      <w:pPr>
        <w:spacing w:line="353" w:lineRule="auto"/>
        <w:ind w:firstLineChars="200" w:firstLine="480"/>
      </w:pPr>
      <w:r w:rsidRPr="00E76469">
        <w:t>学位论文文字排版的字号、行距、字距的大小，以版面清晰、容易辨识和阅读为原则</w:t>
      </w:r>
      <w:r w:rsidR="00662350" w:rsidRPr="00E76469">
        <w:t>。为统一起见，</w:t>
      </w:r>
      <w:r w:rsidR="00CE7883" w:rsidRPr="00E76469">
        <w:t>具体</w:t>
      </w:r>
      <w:r w:rsidR="00662350" w:rsidRPr="00E76469">
        <w:t>要求</w:t>
      </w:r>
      <w:r w:rsidR="00CE7883" w:rsidRPr="00E76469">
        <w:t>如下</w:t>
      </w:r>
      <w:r w:rsidRPr="00E76469">
        <w:t>：</w:t>
      </w:r>
    </w:p>
    <w:p w14:paraId="6ED37B15" w14:textId="31C8FC27" w:rsidR="00CC7514" w:rsidRPr="00E76469" w:rsidRDefault="00C22A55" w:rsidP="00E76469">
      <w:pPr>
        <w:spacing w:line="353" w:lineRule="auto"/>
        <w:ind w:firstLineChars="200" w:firstLine="480"/>
      </w:pPr>
      <w:r w:rsidRPr="00E76469">
        <w:t>（</w:t>
      </w:r>
      <w:r w:rsidRPr="00E76469">
        <w:t>1</w:t>
      </w:r>
      <w:r w:rsidRPr="00E76469">
        <w:t>）</w:t>
      </w:r>
      <w:r w:rsidR="00CC7514" w:rsidRPr="00E76469">
        <w:t>论文页眉，楷体，小二</w:t>
      </w:r>
      <w:r w:rsidR="009D06F1" w:rsidRPr="00E76469">
        <w:t>；</w:t>
      </w:r>
    </w:p>
    <w:p w14:paraId="5D2CA0C3" w14:textId="326AF3D8" w:rsidR="00BD2ACF" w:rsidRPr="00E76469" w:rsidRDefault="00CC7514" w:rsidP="00E76469">
      <w:pPr>
        <w:spacing w:line="353" w:lineRule="auto"/>
        <w:ind w:firstLineChars="200" w:firstLine="480"/>
      </w:pPr>
      <w:r w:rsidRPr="00E76469">
        <w:t>（</w:t>
      </w:r>
      <w:r w:rsidRPr="00E76469">
        <w:t>2</w:t>
      </w:r>
      <w:r w:rsidRPr="00E76469">
        <w:t>）</w:t>
      </w:r>
      <w:r w:rsidR="009C299B" w:rsidRPr="00E76469">
        <w:t>章和节的题名用黑体，字号分别用</w:t>
      </w:r>
      <w:r w:rsidR="0047163E" w:rsidRPr="00E76469">
        <w:t>三</w:t>
      </w:r>
      <w:r w:rsidR="009C299B" w:rsidRPr="00E76469">
        <w:t>号和</w:t>
      </w:r>
      <w:r w:rsidR="0047163E" w:rsidRPr="00E76469">
        <w:t>四</w:t>
      </w:r>
      <w:r w:rsidR="009C299B" w:rsidRPr="00E76469">
        <w:t>号；</w:t>
      </w:r>
    </w:p>
    <w:p w14:paraId="7FBE6EA8" w14:textId="1CB92D13" w:rsidR="009C299B" w:rsidRPr="00E76469" w:rsidRDefault="00C22A55" w:rsidP="00E76469">
      <w:pPr>
        <w:spacing w:line="353" w:lineRule="auto"/>
        <w:ind w:firstLineChars="200" w:firstLine="480"/>
      </w:pPr>
      <w:r w:rsidRPr="00E76469">
        <w:t>（</w:t>
      </w:r>
      <w:r w:rsidR="009D06F1" w:rsidRPr="00E76469">
        <w:t>3</w:t>
      </w:r>
      <w:r w:rsidRPr="00E76469">
        <w:t>）</w:t>
      </w:r>
      <w:r w:rsidR="009C299B" w:rsidRPr="00E76469">
        <w:t>正文内容用宋体，英文用</w:t>
      </w:r>
      <w:r w:rsidR="009C299B" w:rsidRPr="00E76469">
        <w:t>Times New Roman</w:t>
      </w:r>
      <w:r w:rsidR="009C299B" w:rsidRPr="00E76469">
        <w:t>，小四号</w:t>
      </w:r>
      <w:r w:rsidR="00BD2ACF" w:rsidRPr="00E76469">
        <w:t>；</w:t>
      </w:r>
      <w:r w:rsidR="009C299B" w:rsidRPr="00E76469">
        <w:t>行间距</w:t>
      </w:r>
      <w:r w:rsidR="009C299B" w:rsidRPr="00E76469">
        <w:t>1.5</w:t>
      </w:r>
      <w:r w:rsidR="009C299B" w:rsidRPr="00E76469">
        <w:t>倍；正文</w:t>
      </w:r>
      <w:r w:rsidR="00BD2ACF" w:rsidRPr="00E76469">
        <w:t>注意两</w:t>
      </w:r>
      <w:r w:rsidR="009C299B" w:rsidRPr="00E76469">
        <w:t>侧对齐。</w:t>
      </w:r>
    </w:p>
    <w:p w14:paraId="71B28CE0" w14:textId="77777777" w:rsidR="008C54F0" w:rsidRPr="00E76469" w:rsidRDefault="00FF557A" w:rsidP="00E76469">
      <w:pPr>
        <w:spacing w:line="353" w:lineRule="auto"/>
        <w:ind w:firstLineChars="200" w:firstLine="480"/>
      </w:pPr>
      <w:r w:rsidRPr="00E76469">
        <w:t>绪论部分是整</w:t>
      </w:r>
      <w:r w:rsidR="00C22A55" w:rsidRPr="00E76469">
        <w:t>篇</w:t>
      </w:r>
      <w:r w:rsidRPr="00E76469">
        <w:t>论文的导引，应包括</w:t>
      </w:r>
      <w:r w:rsidR="008C54F0" w:rsidRPr="00E76469">
        <w:t>选题</w:t>
      </w:r>
      <w:r w:rsidRPr="00E76469">
        <w:t>背景</w:t>
      </w:r>
      <w:r w:rsidR="0047163E" w:rsidRPr="00E76469">
        <w:t>、意义</w:t>
      </w:r>
      <w:r w:rsidR="00C22A55" w:rsidRPr="00E76469">
        <w:t>；</w:t>
      </w:r>
      <w:r w:rsidRPr="00E76469">
        <w:t>国内外研究</w:t>
      </w:r>
      <w:r w:rsidR="0047163E" w:rsidRPr="00E76469">
        <w:t>概况</w:t>
      </w:r>
      <w:r w:rsidR="00C22A55" w:rsidRPr="00E76469">
        <w:t>；</w:t>
      </w:r>
      <w:r w:rsidR="008C54F0" w:rsidRPr="00E76469">
        <w:t>前人研究中</w:t>
      </w:r>
      <w:r w:rsidRPr="00E76469">
        <w:t>存在的问题</w:t>
      </w:r>
      <w:r w:rsidR="008C54F0" w:rsidRPr="00E76469">
        <w:t>或知识空白</w:t>
      </w:r>
      <w:r w:rsidR="00C22A55" w:rsidRPr="00E76469">
        <w:t>；</w:t>
      </w:r>
      <w:r w:rsidR="00CE7883" w:rsidRPr="00E76469">
        <w:t>进</w:t>
      </w:r>
      <w:r w:rsidRPr="00E76469">
        <w:t>而引出本文的研究</w:t>
      </w:r>
      <w:r w:rsidR="008C54F0" w:rsidRPr="00E76469">
        <w:t>设想</w:t>
      </w:r>
      <w:r w:rsidRPr="00E76469">
        <w:t>，</w:t>
      </w:r>
      <w:r w:rsidR="008C54F0" w:rsidRPr="00E76469">
        <w:t>简要</w:t>
      </w:r>
      <w:r w:rsidR="00C22A55" w:rsidRPr="00E76469">
        <w:t>给出</w:t>
      </w:r>
      <w:r w:rsidRPr="00E76469">
        <w:t>全文各章节</w:t>
      </w:r>
      <w:r w:rsidR="00CE7883" w:rsidRPr="00E76469">
        <w:t>的</w:t>
      </w:r>
      <w:r w:rsidR="0047163E" w:rsidRPr="00E76469">
        <w:t>主要</w:t>
      </w:r>
      <w:r w:rsidRPr="00E76469">
        <w:t>内容</w:t>
      </w:r>
      <w:r w:rsidR="0047163E" w:rsidRPr="00E76469">
        <w:t>、以</w:t>
      </w:r>
      <w:r w:rsidRPr="00E76469">
        <w:t>及</w:t>
      </w:r>
      <w:r w:rsidR="0047163E" w:rsidRPr="00E76469">
        <w:t>章节之间</w:t>
      </w:r>
      <w:r w:rsidRPr="00E76469">
        <w:t>相互</w:t>
      </w:r>
      <w:r w:rsidR="0047163E" w:rsidRPr="00E76469">
        <w:t>联</w:t>
      </w:r>
      <w:r w:rsidRPr="00E76469">
        <w:t>系。</w:t>
      </w:r>
    </w:p>
    <w:p w14:paraId="171392E7" w14:textId="3EC39EDE" w:rsidR="00C22A55" w:rsidRPr="00E76469" w:rsidRDefault="00E627AA" w:rsidP="00E76469">
      <w:pPr>
        <w:spacing w:line="353" w:lineRule="auto"/>
        <w:ind w:firstLineChars="200" w:firstLine="480"/>
      </w:pPr>
      <w:r w:rsidRPr="00E76469">
        <w:t>在写作中无论是研究背景及意</w:t>
      </w:r>
      <w:r w:rsidR="008C54F0" w:rsidRPr="00E76469">
        <w:t>义</w:t>
      </w:r>
      <w:r w:rsidRPr="00E76469">
        <w:t>，还是国内外研究现状，</w:t>
      </w:r>
      <w:r w:rsidR="00C16F0E" w:rsidRPr="00E76469">
        <w:t>要做到有依据</w:t>
      </w:r>
      <w:r w:rsidRPr="00E76469">
        <w:t>都必须</w:t>
      </w:r>
      <w:r w:rsidR="00C16F0E" w:rsidRPr="00E76469">
        <w:t>引用参考文献。通常情况下，</w:t>
      </w:r>
      <w:r w:rsidR="00CE4D01" w:rsidRPr="00E76469">
        <w:t>绪论部分</w:t>
      </w:r>
      <w:r w:rsidR="00C16F0E" w:rsidRPr="00E76469">
        <w:t>的参考文献应占全文参考文献的</w:t>
      </w:r>
      <w:r w:rsidR="00C16F0E" w:rsidRPr="00E76469">
        <w:t>80%</w:t>
      </w:r>
      <w:r w:rsidR="00C16F0E" w:rsidRPr="00E76469">
        <w:t>以上。</w:t>
      </w:r>
      <w:r w:rsidR="00CB61B0" w:rsidRPr="00E76469">
        <w:t>参考文献的顺序必须是按照在文章中出现的先后顺序进行排列。</w:t>
      </w:r>
    </w:p>
    <w:p w14:paraId="47A82050" w14:textId="5AC3A8B0" w:rsidR="009C299B" w:rsidRPr="00E76469" w:rsidRDefault="00C22A55" w:rsidP="00E76469">
      <w:pPr>
        <w:ind w:firstLineChars="200" w:firstLine="480"/>
      </w:pPr>
      <w:r w:rsidRPr="00E76469">
        <w:t>以下</w:t>
      </w:r>
      <w:r w:rsidR="008C54F0" w:rsidRPr="00E76469">
        <w:t>简要说明一下绪论</w:t>
      </w:r>
      <w:r w:rsidRPr="00E76469">
        <w:t>部分的内容</w:t>
      </w:r>
      <w:r w:rsidR="008C54F0" w:rsidRPr="00E76469">
        <w:t>及各级标题格式等</w:t>
      </w:r>
      <w:r w:rsidRPr="00E76469">
        <w:t>。</w:t>
      </w:r>
    </w:p>
    <w:p w14:paraId="17EC6B84" w14:textId="6D5683D5" w:rsidR="009C7C17" w:rsidRPr="00E76469" w:rsidRDefault="00FF557A" w:rsidP="006B43A7">
      <w:pPr>
        <w:pStyle w:val="2"/>
      </w:pPr>
      <w:bookmarkStart w:id="87" w:name="_Toc46962952"/>
      <w:bookmarkStart w:id="88" w:name="_Toc57189223"/>
      <w:bookmarkStart w:id="89" w:name="_Toc57978733"/>
      <w:bookmarkStart w:id="90" w:name="_Toc229791434"/>
      <w:bookmarkStart w:id="91" w:name="_Toc229915035"/>
      <w:bookmarkStart w:id="92" w:name="_Toc377235970"/>
      <w:bookmarkStart w:id="93" w:name="_Toc379915054"/>
      <w:bookmarkStart w:id="94" w:name="_Toc437362303"/>
      <w:r w:rsidRPr="00E76469">
        <w:t>研究背景</w:t>
      </w:r>
      <w:r w:rsidR="009B3A58" w:rsidRPr="00E76469">
        <w:t>与意</w:t>
      </w:r>
      <w:r w:rsidR="00C22A55" w:rsidRPr="00E76469">
        <w:t>义</w:t>
      </w:r>
      <w:r w:rsidRPr="00E76469">
        <w:t>（黑体，四号</w:t>
      </w:r>
      <w:r w:rsidR="0000314F" w:rsidRPr="00E76469">
        <w:t>）</w:t>
      </w:r>
      <w:bookmarkEnd w:id="87"/>
      <w:bookmarkEnd w:id="88"/>
      <w:bookmarkEnd w:id="89"/>
    </w:p>
    <w:p w14:paraId="18B51065" w14:textId="77777777" w:rsidR="00C22A55" w:rsidRPr="00E76469" w:rsidRDefault="00EE4B22" w:rsidP="00E76469">
      <w:pPr>
        <w:ind w:firstLineChars="200" w:firstLine="480"/>
      </w:pPr>
      <w:r w:rsidRPr="00E76469">
        <w:t>主要介绍与本文相关的基础知识，包括基本概念、理论、原理、方法与技术等</w:t>
      </w:r>
      <w:r w:rsidR="00C22A55" w:rsidRPr="00E76469">
        <w:t>，</w:t>
      </w:r>
      <w:r w:rsidR="00C22A55" w:rsidRPr="00E76469">
        <w:lastRenderedPageBreak/>
        <w:t>指出相关领域研究工作的意义。</w:t>
      </w:r>
    </w:p>
    <w:p w14:paraId="02067989" w14:textId="6FE02FEB" w:rsidR="00F07B55" w:rsidRPr="00E76469" w:rsidRDefault="00C22A55" w:rsidP="00E76469">
      <w:pPr>
        <w:ind w:firstLineChars="200" w:firstLine="480"/>
      </w:pPr>
      <w:r w:rsidRPr="00E76469">
        <w:t>在写作上要深入浅出，图文并茂，以便大同行也能读懂。</w:t>
      </w:r>
    </w:p>
    <w:p w14:paraId="6F942D29" w14:textId="7B13B430" w:rsidR="00EE4B22" w:rsidRPr="00E76469" w:rsidRDefault="00EE4B22" w:rsidP="006B43A7">
      <w:pPr>
        <w:pStyle w:val="3"/>
      </w:pPr>
      <w:r w:rsidRPr="00E76469">
        <w:t>**</w:t>
      </w:r>
      <w:r w:rsidRPr="00E76469">
        <w:t>概念（三级标题可选，黑体，小四号）</w:t>
      </w:r>
    </w:p>
    <w:p w14:paraId="644F21F8" w14:textId="3C76D21E" w:rsidR="00EE4B22" w:rsidRPr="00E76469" w:rsidRDefault="00EE4B22" w:rsidP="006B43A7">
      <w:pPr>
        <w:pStyle w:val="3"/>
      </w:pPr>
      <w:r w:rsidRPr="00E76469">
        <w:t>**</w:t>
      </w:r>
      <w:r w:rsidRPr="00E76469">
        <w:t>技术</w:t>
      </w:r>
    </w:p>
    <w:p w14:paraId="3567ACDB" w14:textId="135C5CAB" w:rsidR="00EE4B22" w:rsidRPr="00E76469" w:rsidRDefault="00EE4B22" w:rsidP="00E76469">
      <w:r w:rsidRPr="00E76469">
        <w:t>。。。</w:t>
      </w:r>
    </w:p>
    <w:p w14:paraId="2D303257" w14:textId="27932BD0" w:rsidR="00E24A39" w:rsidRPr="00E76469" w:rsidRDefault="009C299B" w:rsidP="006B43A7">
      <w:pPr>
        <w:pStyle w:val="2"/>
      </w:pPr>
      <w:bookmarkStart w:id="95" w:name="_Toc46962953"/>
      <w:bookmarkStart w:id="96" w:name="_Toc57189224"/>
      <w:bookmarkStart w:id="97" w:name="_Toc57978734"/>
      <w:bookmarkStart w:id="98" w:name="_Toc229791436"/>
      <w:bookmarkStart w:id="99" w:name="_Toc229915037"/>
      <w:bookmarkStart w:id="100" w:name="_Toc377235972"/>
      <w:bookmarkStart w:id="101" w:name="_Toc379915055"/>
      <w:bookmarkStart w:id="102" w:name="_Toc437362306"/>
      <w:bookmarkStart w:id="103" w:name="_Toc444250086"/>
      <w:bookmarkStart w:id="104" w:name="_Toc379915056"/>
      <w:bookmarkStart w:id="105" w:name="_Toc437362309"/>
      <w:bookmarkStart w:id="106" w:name="_Toc444250087"/>
      <w:r w:rsidRPr="00E76469">
        <w:t>XXX</w:t>
      </w:r>
      <w:r w:rsidRPr="00E76469">
        <w:t>国内外</w:t>
      </w:r>
      <w:r w:rsidR="00E24A39" w:rsidRPr="00E76469">
        <w:t>研</w:t>
      </w:r>
      <w:r w:rsidRPr="00E76469">
        <w:t>究</w:t>
      </w:r>
      <w:r w:rsidR="006927BE" w:rsidRPr="00E76469">
        <w:t>现状</w:t>
      </w:r>
      <w:r w:rsidR="0000314F" w:rsidRPr="00E76469">
        <w:t>（</w:t>
      </w:r>
      <w:r w:rsidRPr="00E76469">
        <w:t>请拟定具体的</w:t>
      </w:r>
      <w:r w:rsidR="0000314F" w:rsidRPr="00E76469">
        <w:t>题目）</w:t>
      </w:r>
      <w:bookmarkEnd w:id="95"/>
      <w:bookmarkEnd w:id="96"/>
      <w:bookmarkEnd w:id="97"/>
    </w:p>
    <w:p w14:paraId="2D07F578" w14:textId="5C37AF5F" w:rsidR="009C299B" w:rsidRPr="00E76469" w:rsidRDefault="009C299B" w:rsidP="00E76469">
      <w:pPr>
        <w:ind w:firstLineChars="200" w:firstLine="480"/>
      </w:pPr>
      <w:r w:rsidRPr="00E76469">
        <w:t>此处</w:t>
      </w:r>
      <w:r w:rsidR="00995D67" w:rsidRPr="00E76469">
        <w:t>应</w:t>
      </w:r>
      <w:r w:rsidR="00EE4B22" w:rsidRPr="00E76469">
        <w:t>就与</w:t>
      </w:r>
      <w:r w:rsidRPr="00E76469">
        <w:t>本文相关的国内外研究概况</w:t>
      </w:r>
      <w:r w:rsidR="00EE4B22" w:rsidRPr="00E76469">
        <w:t>进行</w:t>
      </w:r>
      <w:r w:rsidR="006927BE" w:rsidRPr="00E76469">
        <w:t>全面</w:t>
      </w:r>
      <w:r w:rsidR="00EE4B22" w:rsidRPr="00E76469">
        <w:t>综述</w:t>
      </w:r>
      <w:r w:rsidRPr="00E76469">
        <w:t>，</w:t>
      </w:r>
      <w:r w:rsidR="006927BE" w:rsidRPr="00E76469">
        <w:t>这样相关</w:t>
      </w:r>
      <w:r w:rsidR="00EE4B22" w:rsidRPr="00E76469">
        <w:t>内容</w:t>
      </w:r>
      <w:r w:rsidR="00995D67" w:rsidRPr="00E76469">
        <w:t>在后面章节中</w:t>
      </w:r>
      <w:r w:rsidR="00CE7883" w:rsidRPr="00E76469">
        <w:t>就</w:t>
      </w:r>
      <w:r w:rsidR="002C0AE9" w:rsidRPr="00E76469">
        <w:t>可以点到为止，</w:t>
      </w:r>
      <w:r w:rsidR="00995D67" w:rsidRPr="00E76469">
        <w:t>无需</w:t>
      </w:r>
      <w:r w:rsidR="002C0AE9" w:rsidRPr="00E76469">
        <w:t>再</w:t>
      </w:r>
      <w:r w:rsidR="006927BE" w:rsidRPr="00E76469">
        <w:t>大段大段地</w:t>
      </w:r>
      <w:r w:rsidR="00CE7883" w:rsidRPr="00E76469">
        <w:t>分别</w:t>
      </w:r>
      <w:r w:rsidR="00995D67" w:rsidRPr="00E76469">
        <w:t>介绍</w:t>
      </w:r>
      <w:r w:rsidR="00CE7883" w:rsidRPr="00E76469">
        <w:t>了</w:t>
      </w:r>
      <w:r w:rsidR="00995D67" w:rsidRPr="00E76469">
        <w:t>。</w:t>
      </w:r>
    </w:p>
    <w:p w14:paraId="2560C979" w14:textId="698B5621" w:rsidR="009C299B" w:rsidRPr="00E76469" w:rsidRDefault="0000314F" w:rsidP="006B43A7">
      <w:pPr>
        <w:pStyle w:val="2"/>
      </w:pPr>
      <w:bookmarkStart w:id="107" w:name="_Toc46962954"/>
      <w:bookmarkStart w:id="108" w:name="_Toc57189225"/>
      <w:bookmarkStart w:id="109" w:name="_Toc57978735"/>
      <w:bookmarkEnd w:id="98"/>
      <w:bookmarkEnd w:id="99"/>
      <w:bookmarkEnd w:id="100"/>
      <w:bookmarkEnd w:id="101"/>
      <w:bookmarkEnd w:id="102"/>
      <w:bookmarkEnd w:id="103"/>
      <w:r w:rsidRPr="00E76469">
        <w:t>存在的问题</w:t>
      </w:r>
      <w:bookmarkEnd w:id="104"/>
      <w:bookmarkEnd w:id="105"/>
      <w:bookmarkEnd w:id="106"/>
      <w:bookmarkEnd w:id="107"/>
      <w:bookmarkEnd w:id="108"/>
      <w:bookmarkEnd w:id="109"/>
    </w:p>
    <w:p w14:paraId="26CE9F4D" w14:textId="77777777" w:rsidR="00E627AA" w:rsidRPr="00E76469" w:rsidRDefault="00CE7883" w:rsidP="00E76469">
      <w:pPr>
        <w:ind w:firstLineChars="200" w:firstLine="480"/>
      </w:pPr>
      <w:r w:rsidRPr="00E76469">
        <w:t>综合</w:t>
      </w:r>
      <w:r w:rsidR="00E627AA" w:rsidRPr="00E76469">
        <w:t>当前</w:t>
      </w:r>
      <w:r w:rsidR="00995D67" w:rsidRPr="00E76469">
        <w:t>国内外研究现状，</w:t>
      </w:r>
      <w:r w:rsidRPr="00E76469">
        <w:t>总结现有</w:t>
      </w:r>
      <w:r w:rsidR="00995D67" w:rsidRPr="00E76469">
        <w:t>研究中存在的问题，</w:t>
      </w:r>
      <w:r w:rsidR="00D3537F" w:rsidRPr="00E76469">
        <w:t>以便</w:t>
      </w:r>
      <w:r w:rsidR="00995D67" w:rsidRPr="00E76469">
        <w:t>引出本文的研究内容</w:t>
      </w:r>
      <w:r w:rsidR="00E627AA" w:rsidRPr="00E76469">
        <w:t>。</w:t>
      </w:r>
    </w:p>
    <w:p w14:paraId="0D1DE85F" w14:textId="656E90CA" w:rsidR="00995D67" w:rsidRPr="00E76469" w:rsidRDefault="00E627AA" w:rsidP="00E76469">
      <w:pPr>
        <w:ind w:firstLineChars="200" w:firstLine="480"/>
      </w:pPr>
      <w:r w:rsidRPr="00E76469">
        <w:t>在绪论中提出问题，论文的工作正是围绕这些问题而展开</w:t>
      </w:r>
      <w:r w:rsidR="00616687" w:rsidRPr="00E76469">
        <w:t>。</w:t>
      </w:r>
    </w:p>
    <w:p w14:paraId="4F684DF1" w14:textId="60C80F2A" w:rsidR="0000314F" w:rsidRPr="00E76469" w:rsidRDefault="0000314F" w:rsidP="006B43A7">
      <w:pPr>
        <w:pStyle w:val="2"/>
      </w:pPr>
      <w:bookmarkStart w:id="110" w:name="_Toc46962955"/>
      <w:bookmarkStart w:id="111" w:name="_Toc57189226"/>
      <w:bookmarkStart w:id="112" w:name="_Toc57978736"/>
      <w:bookmarkEnd w:id="90"/>
      <w:bookmarkEnd w:id="91"/>
      <w:bookmarkEnd w:id="92"/>
      <w:bookmarkEnd w:id="93"/>
      <w:bookmarkEnd w:id="94"/>
      <w:r w:rsidRPr="00E76469">
        <w:t>本文主要内容</w:t>
      </w:r>
      <w:bookmarkEnd w:id="110"/>
      <w:bookmarkEnd w:id="111"/>
      <w:bookmarkEnd w:id="112"/>
    </w:p>
    <w:p w14:paraId="17A13053" w14:textId="513432AE" w:rsidR="00F82022" w:rsidRPr="00E76469" w:rsidRDefault="00F82022" w:rsidP="00E76469">
      <w:pPr>
        <w:ind w:firstLineChars="200" w:firstLine="480"/>
      </w:pPr>
      <w:r w:rsidRPr="00E76469">
        <w:t>不同学生学位论文的类别各异，</w:t>
      </w:r>
      <w:r w:rsidR="008C54F0" w:rsidRPr="00E76469">
        <w:t>大致</w:t>
      </w:r>
      <w:r w:rsidR="00616687" w:rsidRPr="00E76469">
        <w:t>可分为</w:t>
      </w:r>
      <w:r w:rsidR="00E1638D" w:rsidRPr="00E76469">
        <w:t>工程类，理论类</w:t>
      </w:r>
      <w:r w:rsidRPr="00E76469">
        <w:t>、算法</w:t>
      </w:r>
      <w:r w:rsidR="008C54F0" w:rsidRPr="00E76469">
        <w:t>研究</w:t>
      </w:r>
      <w:r w:rsidRPr="00E76469">
        <w:t>类</w:t>
      </w:r>
      <w:r w:rsidR="008C54F0" w:rsidRPr="00E76469">
        <w:t>、</w:t>
      </w:r>
      <w:r w:rsidRPr="00E76469">
        <w:t>仪器</w:t>
      </w:r>
      <w:r w:rsidRPr="00E76469">
        <w:t>/</w:t>
      </w:r>
      <w:r w:rsidRPr="00E76469">
        <w:t>工艺设计与</w:t>
      </w:r>
      <w:r w:rsidR="008C54F0" w:rsidRPr="00E76469">
        <w:t>研发</w:t>
      </w:r>
      <w:r w:rsidRPr="00E76469">
        <w:t>类</w:t>
      </w:r>
      <w:r w:rsidR="008C54F0" w:rsidRPr="00E76469">
        <w:t>、</w:t>
      </w:r>
      <w:r w:rsidR="008672D6" w:rsidRPr="00E76469">
        <w:t>综合类</w:t>
      </w:r>
      <w:r w:rsidRPr="00E76469">
        <w:t>等。不同论文的章节结构各异，但每种类型的论文</w:t>
      </w:r>
      <w:r w:rsidR="00D740D4" w:rsidRPr="00E76469">
        <w:t>还是</w:t>
      </w:r>
      <w:r w:rsidRPr="00E76469">
        <w:t>有其</w:t>
      </w:r>
      <w:r w:rsidR="002133FC" w:rsidRPr="00E76469">
        <w:t>特定</w:t>
      </w:r>
      <w:r w:rsidRPr="00E76469">
        <w:t>的</w:t>
      </w:r>
      <w:r w:rsidR="00D740D4" w:rsidRPr="00E76469">
        <w:t>格</w:t>
      </w:r>
      <w:r w:rsidRPr="00E76469">
        <w:t>式。原则上，</w:t>
      </w:r>
      <w:r w:rsidR="00D86418" w:rsidRPr="00E76469">
        <w:t>硕</w:t>
      </w:r>
      <w:r w:rsidRPr="00E76469">
        <w:t>士论文的主体研究内容不得少于</w:t>
      </w:r>
      <w:r w:rsidR="00D86418" w:rsidRPr="00E76469">
        <w:t>2</w:t>
      </w:r>
      <w:r w:rsidRPr="00E76469">
        <w:t>章，加上绪论</w:t>
      </w:r>
      <w:r w:rsidRPr="00E76469">
        <w:t xml:space="preserve"> </w:t>
      </w:r>
      <w:r w:rsidRPr="00E76469">
        <w:t>、总结与展望，累计不得少于</w:t>
      </w:r>
      <w:r w:rsidRPr="00E76469">
        <w:t>5</w:t>
      </w:r>
      <w:r w:rsidRPr="00E76469">
        <w:t>章。</w:t>
      </w:r>
    </w:p>
    <w:p w14:paraId="0D587D7C" w14:textId="4F24288F" w:rsidR="009C7C17" w:rsidRPr="00E76469" w:rsidRDefault="00B02340" w:rsidP="00E76469">
      <w:pPr>
        <w:ind w:firstLineChars="200" w:firstLine="480"/>
      </w:pPr>
      <w:r w:rsidRPr="00E76469">
        <w:t>作为</w:t>
      </w:r>
      <w:r w:rsidR="00C20E27">
        <w:rPr>
          <w:rFonts w:hint="eastAsia"/>
        </w:rPr>
        <w:t>华中科技大学硕</w:t>
      </w:r>
      <w:r w:rsidRPr="00E76469">
        <w:t>士学位论文模板，本文首先给出了不同类型的研究论文</w:t>
      </w:r>
      <w:r w:rsidR="00D740D4" w:rsidRPr="00E76469">
        <w:t>典型</w:t>
      </w:r>
      <w:r w:rsidRPr="00E76469">
        <w:t>结构</w:t>
      </w:r>
      <w:r w:rsidR="00D740D4" w:rsidRPr="00E76469">
        <w:t>供大家参考</w:t>
      </w:r>
      <w:r w:rsidRPr="00E76469">
        <w:t>，</w:t>
      </w:r>
      <w:r w:rsidR="00D740D4" w:rsidRPr="00E76469">
        <w:t>再</w:t>
      </w:r>
      <w:r w:rsidRPr="00E76469">
        <w:t>根据学术出版的规范化要求，说明论文写作中的细则。</w:t>
      </w:r>
      <w:r w:rsidR="008F146A" w:rsidRPr="00E76469">
        <w:t>全文共分为</w:t>
      </w:r>
      <w:r w:rsidR="00F82022" w:rsidRPr="00E76469">
        <w:t>6</w:t>
      </w:r>
      <w:r w:rsidR="009C7C17" w:rsidRPr="00E76469">
        <w:t>章</w:t>
      </w:r>
      <w:r w:rsidR="00C8021E" w:rsidRPr="00E76469">
        <w:t>。</w:t>
      </w:r>
      <w:r w:rsidR="009C7C17" w:rsidRPr="00E76469">
        <w:t>主要内容如下：</w:t>
      </w:r>
    </w:p>
    <w:p w14:paraId="11EE9F97" w14:textId="01A16C03" w:rsidR="008672D6" w:rsidRPr="00E76469" w:rsidRDefault="009C7C17" w:rsidP="00E76469">
      <w:pPr>
        <w:ind w:firstLineChars="200" w:firstLine="480"/>
      </w:pPr>
      <w:r w:rsidRPr="00E76469">
        <w:t>第一章</w:t>
      </w:r>
      <w:r w:rsidR="008672D6" w:rsidRPr="00E76469">
        <w:t xml:space="preserve"> </w:t>
      </w:r>
      <w:r w:rsidR="008F146A" w:rsidRPr="00E76469">
        <w:t>绪论：</w:t>
      </w:r>
      <w:r w:rsidR="00C8021E" w:rsidRPr="00E76469">
        <w:t>简要介绍论文的研究背景、</w:t>
      </w:r>
      <w:r w:rsidR="009F44D9" w:rsidRPr="00E76469">
        <w:t>国内外研究现</w:t>
      </w:r>
      <w:r w:rsidR="00C8021E" w:rsidRPr="00E76469">
        <w:t>状、存在的问题，给出全文的主要研究内容。</w:t>
      </w:r>
      <w:r w:rsidR="008672D6" w:rsidRPr="00E76469">
        <w:t>为了让读者更容易理解全文，建议用一个文档结构图给出各章节逻辑关系。</w:t>
      </w:r>
    </w:p>
    <w:p w14:paraId="3C33CE51" w14:textId="719E4807" w:rsidR="00E1638D" w:rsidRPr="00E76469" w:rsidDel="008813E8" w:rsidRDefault="00E1638D" w:rsidP="00E76469">
      <w:pPr>
        <w:ind w:firstLine="420"/>
        <w:rPr>
          <w:moveFrom w:id="113" w:author="dan zhu" w:date="2021-05-09T08:52:00Z"/>
          <w:color w:val="000000" w:themeColor="text1"/>
        </w:rPr>
      </w:pPr>
      <w:moveFromRangeStart w:id="114" w:author="dan zhu" w:date="2021-05-09T08:52:00Z" w:name="move71442789"/>
      <w:moveFrom w:id="115" w:author="dan zhu" w:date="2021-05-09T08:52:00Z">
        <w:r w:rsidRPr="00E76469" w:rsidDel="008813E8">
          <w:rPr>
            <w:color w:val="000000" w:themeColor="text1"/>
          </w:rPr>
          <w:t>本文共分为</w:t>
        </w:r>
        <w:r w:rsidRPr="00E76469" w:rsidDel="008813E8">
          <w:rPr>
            <w:color w:val="000000" w:themeColor="text1"/>
          </w:rPr>
          <w:t>7</w:t>
        </w:r>
        <w:r w:rsidRPr="00E76469" w:rsidDel="008813E8">
          <w:rPr>
            <w:color w:val="000000" w:themeColor="text1"/>
          </w:rPr>
          <w:t>章内容，章节内容之间的关系图如</w:t>
        </w:r>
        <w:r w:rsidRPr="00E76469" w:rsidDel="008813E8">
          <w:rPr>
            <w:color w:val="000000" w:themeColor="text1"/>
          </w:rPr>
          <w:fldChar w:fldCharType="begin"/>
        </w:r>
        <w:r w:rsidRPr="00E76469" w:rsidDel="008813E8">
          <w:rPr>
            <w:color w:val="000000" w:themeColor="text1"/>
          </w:rPr>
          <w:instrText xml:space="preserve"> REF _Ref3910454 \h </w:instrText>
        </w:r>
        <w:r w:rsidR="00E76469" w:rsidDel="008813E8">
          <w:rPr>
            <w:color w:val="000000" w:themeColor="text1"/>
          </w:rPr>
          <w:instrText xml:space="preserve"> \* MERGEFORMAT </w:instrText>
        </w:r>
        <w:r w:rsidRPr="00E76469" w:rsidDel="008813E8">
          <w:rPr>
            <w:color w:val="000000" w:themeColor="text1"/>
          </w:rPr>
        </w:r>
        <w:r w:rsidRPr="00E76469" w:rsidDel="008813E8">
          <w:rPr>
            <w:color w:val="000000" w:themeColor="text1"/>
          </w:rPr>
          <w:fldChar w:fldCharType="separate"/>
        </w:r>
        <w:r w:rsidR="00AE79D4" w:rsidRPr="00E76469" w:rsidDel="008813E8">
          <w:t>图</w:t>
        </w:r>
        <w:r w:rsidR="00AE79D4" w:rsidDel="008813E8">
          <w:t>1</w:t>
        </w:r>
        <w:r w:rsidR="00AE79D4" w:rsidRPr="00E76469" w:rsidDel="008813E8">
          <w:t>.</w:t>
        </w:r>
        <w:r w:rsidRPr="00E76469" w:rsidDel="008813E8">
          <w:rPr>
            <w:color w:val="000000" w:themeColor="text1"/>
          </w:rPr>
          <w:fldChar w:fldCharType="end"/>
        </w:r>
        <w:r w:rsidR="006B43A7" w:rsidDel="008813E8">
          <w:rPr>
            <w:rFonts w:hint="eastAsia"/>
            <w:color w:val="000000" w:themeColor="text1"/>
          </w:rPr>
          <w:t>1</w:t>
        </w:r>
        <w:r w:rsidRPr="00E76469" w:rsidDel="008813E8">
          <w:rPr>
            <w:color w:val="000000" w:themeColor="text1"/>
          </w:rPr>
          <w:t>所示。</w:t>
        </w:r>
      </w:moveFrom>
    </w:p>
    <w:p w14:paraId="2A7ECC5F" w14:textId="72131EF1" w:rsidR="00E1638D" w:rsidRPr="00E76469" w:rsidDel="008813E8" w:rsidRDefault="00E1638D" w:rsidP="006B43A7">
      <w:pPr>
        <w:pStyle w:val="aff"/>
        <w:snapToGrid/>
        <w:spacing w:beforeLines="0" w:before="0" w:afterLines="0" w:after="0" w:line="360" w:lineRule="auto"/>
        <w:rPr>
          <w:moveFrom w:id="116" w:author="dan zhu" w:date="2021-05-09T08:52:00Z"/>
          <w:rFonts w:cs="Times New Roman"/>
        </w:rPr>
      </w:pPr>
      <w:moveFrom w:id="117" w:author="dan zhu" w:date="2021-05-09T08:52:00Z">
        <w:r w:rsidRPr="00E76469" w:rsidDel="008813E8">
          <w:rPr>
            <w:rFonts w:cs="Times New Roman"/>
          </w:rPr>
          <w:drawing>
            <wp:inline distT="0" distB="0" distL="0" distR="0" wp14:anchorId="27CF9353" wp14:editId="6153A946">
              <wp:extent cx="4591050" cy="2441575"/>
              <wp:effectExtent l="0" t="25400" r="0" b="3492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moveFrom>
    </w:p>
    <w:p w14:paraId="5D733545" w14:textId="1155BE02" w:rsidR="00E1638D" w:rsidRPr="00E76469" w:rsidDel="008813E8" w:rsidRDefault="00E1638D" w:rsidP="006B43A7">
      <w:pPr>
        <w:pStyle w:val="aff"/>
        <w:snapToGrid/>
        <w:spacing w:beforeLines="0" w:before="0" w:afterLines="0" w:after="0" w:line="360" w:lineRule="auto"/>
        <w:rPr>
          <w:moveFrom w:id="118" w:author="dan zhu" w:date="2021-05-09T08:52:00Z"/>
          <w:rFonts w:cs="Times New Roman"/>
        </w:rPr>
      </w:pPr>
      <w:bookmarkStart w:id="119" w:name="_Ref3910454"/>
      <w:moveFrom w:id="120" w:author="dan zhu" w:date="2021-05-09T08:52:00Z">
        <w:r w:rsidRPr="00E76469" w:rsidDel="008813E8">
          <w:rPr>
            <w:rFonts w:cs="Times New Roman"/>
          </w:rPr>
          <w:t>图</w:t>
        </w:r>
        <w:r w:rsidRPr="00E76469" w:rsidDel="008813E8">
          <w:rPr>
            <w:rFonts w:cs="Times New Roman"/>
          </w:rPr>
          <w:fldChar w:fldCharType="begin"/>
        </w:r>
        <w:r w:rsidRPr="00E76469" w:rsidDel="008813E8">
          <w:rPr>
            <w:rFonts w:cs="Times New Roman"/>
          </w:rPr>
          <w:instrText xml:space="preserve"> STYLEREF 1 \s </w:instrText>
        </w:r>
        <w:r w:rsidRPr="00E76469" w:rsidDel="008813E8">
          <w:rPr>
            <w:rFonts w:cs="Times New Roman"/>
          </w:rPr>
          <w:fldChar w:fldCharType="separate"/>
        </w:r>
        <w:r w:rsidR="00AE79D4" w:rsidDel="008813E8">
          <w:rPr>
            <w:rFonts w:cs="Times New Roman"/>
          </w:rPr>
          <w:t>1</w:t>
        </w:r>
        <w:r w:rsidRPr="00E76469" w:rsidDel="008813E8">
          <w:rPr>
            <w:rFonts w:cs="Times New Roman"/>
          </w:rPr>
          <w:fldChar w:fldCharType="end"/>
        </w:r>
        <w:r w:rsidRPr="00E76469" w:rsidDel="008813E8">
          <w:rPr>
            <w:rFonts w:cs="Times New Roman"/>
          </w:rPr>
          <w:t>.</w:t>
        </w:r>
        <w:bookmarkEnd w:id="119"/>
        <w:r w:rsidRPr="00E76469" w:rsidDel="008813E8">
          <w:rPr>
            <w:rFonts w:cs="Times New Roman"/>
          </w:rPr>
          <w:t>1</w:t>
        </w:r>
        <w:r w:rsidR="006B43A7" w:rsidDel="008813E8">
          <w:rPr>
            <w:rFonts w:cs="Times New Roman" w:hint="eastAsia"/>
          </w:rPr>
          <w:t xml:space="preserve"> </w:t>
        </w:r>
        <w:r w:rsidRPr="00E76469" w:rsidDel="008813E8">
          <w:rPr>
            <w:rFonts w:cs="Times New Roman"/>
          </w:rPr>
          <w:t xml:space="preserve"> </w:t>
        </w:r>
        <w:r w:rsidRPr="00E76469" w:rsidDel="008813E8">
          <w:rPr>
            <w:rFonts w:cs="Times New Roman"/>
          </w:rPr>
          <w:t>组织结构图</w:t>
        </w:r>
      </w:moveFrom>
    </w:p>
    <w:moveFromRangeEnd w:id="114"/>
    <w:p w14:paraId="6E82FD98" w14:textId="43E6D0F7" w:rsidR="009C7C17" w:rsidRPr="00E76469" w:rsidRDefault="00F428B2" w:rsidP="00E76469">
      <w:pPr>
        <w:ind w:firstLineChars="200" w:firstLine="480"/>
      </w:pPr>
      <w:r w:rsidRPr="00E76469">
        <w:t>第</w:t>
      </w:r>
      <w:r w:rsidR="00E1638D" w:rsidRPr="00E76469">
        <w:t>二</w:t>
      </w:r>
      <w:r w:rsidRPr="00E76469">
        <w:t>章</w:t>
      </w:r>
      <w:r w:rsidR="008672D6" w:rsidRPr="00E76469">
        <w:t xml:space="preserve"> </w:t>
      </w:r>
      <w:bookmarkStart w:id="121" w:name="OLE_LINK1"/>
      <w:r w:rsidR="00E1638D" w:rsidRPr="00E76469">
        <w:t>系统与控制理论类</w:t>
      </w:r>
      <w:bookmarkEnd w:id="121"/>
      <w:r w:rsidR="00E1638D" w:rsidRPr="00E76469">
        <w:t>论文结构</w:t>
      </w:r>
      <w:r w:rsidR="008F146A" w:rsidRPr="00E76469">
        <w:t>：</w:t>
      </w:r>
      <w:r w:rsidR="00C8021E" w:rsidRPr="00E76469">
        <w:t>……</w:t>
      </w:r>
    </w:p>
    <w:p w14:paraId="32479D9D" w14:textId="29364D9E" w:rsidR="00C8021E" w:rsidRPr="00E76469" w:rsidRDefault="008F146A" w:rsidP="00E76469">
      <w:pPr>
        <w:ind w:firstLineChars="200" w:firstLine="480"/>
      </w:pPr>
      <w:r w:rsidRPr="00E76469">
        <w:lastRenderedPageBreak/>
        <w:t>第</w:t>
      </w:r>
      <w:r w:rsidR="00E1638D" w:rsidRPr="00E76469">
        <w:t>三</w:t>
      </w:r>
      <w:r w:rsidRPr="00E76469">
        <w:t>章</w:t>
      </w:r>
      <w:r w:rsidR="008672D6" w:rsidRPr="00E76469">
        <w:t xml:space="preserve"> </w:t>
      </w:r>
      <w:r w:rsidR="00E1638D" w:rsidRPr="00E76469">
        <w:t>算法研究类结构</w:t>
      </w:r>
      <w:r w:rsidRPr="00E76469">
        <w:t>：</w:t>
      </w:r>
      <w:r w:rsidR="00C8021E" w:rsidRPr="00E76469">
        <w:t>……</w:t>
      </w:r>
    </w:p>
    <w:p w14:paraId="0076715F" w14:textId="483C9D34" w:rsidR="00C8021E" w:rsidRPr="00E76469" w:rsidRDefault="00C8021E" w:rsidP="00E76469">
      <w:pPr>
        <w:ind w:firstLineChars="200" w:firstLine="480"/>
      </w:pPr>
      <w:r w:rsidRPr="00E76469">
        <w:t>第</w:t>
      </w:r>
      <w:r w:rsidR="00E1638D" w:rsidRPr="00E76469">
        <w:t>四</w:t>
      </w:r>
      <w:r w:rsidRPr="00E76469">
        <w:t>章</w:t>
      </w:r>
      <w:r w:rsidR="008672D6" w:rsidRPr="00E76469">
        <w:t xml:space="preserve"> </w:t>
      </w:r>
      <w:r w:rsidR="00F82022" w:rsidRPr="00E76469">
        <w:t>学位论文写作细则</w:t>
      </w:r>
      <w:r w:rsidRPr="00E76469">
        <w:t>：</w:t>
      </w:r>
      <w:r w:rsidRPr="00E76469">
        <w:t>……</w:t>
      </w:r>
    </w:p>
    <w:p w14:paraId="10996AD2" w14:textId="4EF1EC3C" w:rsidR="00116C16" w:rsidRDefault="00C8021E" w:rsidP="00E76469">
      <w:pPr>
        <w:ind w:firstLineChars="200" w:firstLine="480"/>
        <w:rPr>
          <w:ins w:id="122" w:author="dan zhu" w:date="2021-05-09T08:52:00Z"/>
        </w:rPr>
      </w:pPr>
      <w:r w:rsidRPr="00E76469">
        <w:t>第</w:t>
      </w:r>
      <w:r w:rsidR="00E1638D" w:rsidRPr="00E76469">
        <w:t>五</w:t>
      </w:r>
      <w:r w:rsidRPr="00E76469">
        <w:t>章</w:t>
      </w:r>
      <w:r w:rsidR="008672D6" w:rsidRPr="00E76469">
        <w:t xml:space="preserve"> </w:t>
      </w:r>
      <w:r w:rsidR="009C7C17" w:rsidRPr="00E76469">
        <w:t>总结与展望</w:t>
      </w:r>
      <w:r w:rsidR="001B7AAA" w:rsidRPr="00E76469">
        <w:t>：</w:t>
      </w:r>
      <w:r w:rsidR="00CE7883" w:rsidRPr="00E76469">
        <w:t>给出全文的主要内容及结论</w:t>
      </w:r>
      <w:r w:rsidR="009F1F17" w:rsidRPr="00E76469">
        <w:t>，</w:t>
      </w:r>
      <w:r w:rsidR="00CE7883" w:rsidRPr="00E76469">
        <w:t>总结本文的创新点，并对未来的工作进行展望。</w:t>
      </w:r>
    </w:p>
    <w:p w14:paraId="25AD71CA" w14:textId="31EEBA06" w:rsidR="008813E8" w:rsidRPr="00E76469" w:rsidRDefault="008813E8" w:rsidP="008813E8">
      <w:pPr>
        <w:ind w:firstLine="420"/>
        <w:rPr>
          <w:moveTo w:id="123" w:author="dan zhu" w:date="2021-05-09T08:52:00Z"/>
          <w:color w:val="000000" w:themeColor="text1"/>
        </w:rPr>
      </w:pPr>
      <w:moveToRangeStart w:id="124" w:author="dan zhu" w:date="2021-05-09T08:52:00Z" w:name="move71442789"/>
      <w:moveTo w:id="125" w:author="dan zhu" w:date="2021-05-09T08:52:00Z">
        <w:del w:id="126" w:author="dan zhu" w:date="2021-05-09T08:53:00Z">
          <w:r w:rsidRPr="00E76469" w:rsidDel="008813E8">
            <w:rPr>
              <w:rFonts w:hint="eastAsia"/>
              <w:color w:val="000000" w:themeColor="text1"/>
            </w:rPr>
            <w:delText>本文共分为</w:delText>
          </w:r>
        </w:del>
        <w:del w:id="127" w:author="dan zhu" w:date="2021-05-09T08:52:00Z">
          <w:r w:rsidRPr="00E76469" w:rsidDel="008813E8">
            <w:rPr>
              <w:rFonts w:hint="eastAsia"/>
              <w:color w:val="000000" w:themeColor="text1"/>
            </w:rPr>
            <w:delText>7</w:delText>
          </w:r>
        </w:del>
        <w:del w:id="128" w:author="dan zhu" w:date="2021-05-09T08:53:00Z">
          <w:r w:rsidRPr="00E76469" w:rsidDel="008813E8">
            <w:rPr>
              <w:rFonts w:hint="eastAsia"/>
              <w:color w:val="000000" w:themeColor="text1"/>
            </w:rPr>
            <w:delText>章内容，</w:delText>
          </w:r>
        </w:del>
      </w:moveTo>
      <w:ins w:id="129" w:author="dan zhu" w:date="2021-05-09T08:53:00Z">
        <w:r>
          <w:rPr>
            <w:rFonts w:hint="eastAsia"/>
            <w:color w:val="000000" w:themeColor="text1"/>
          </w:rPr>
          <w:t>全文的组织结构</w:t>
        </w:r>
      </w:ins>
      <w:bookmarkStart w:id="130" w:name="_GoBack"/>
      <w:bookmarkEnd w:id="130"/>
      <w:moveTo w:id="131" w:author="dan zhu" w:date="2021-05-09T08:52:00Z">
        <w:del w:id="132" w:author="dan zhu" w:date="2021-05-09T08:53:00Z">
          <w:r w:rsidRPr="00E76469" w:rsidDel="008813E8">
            <w:rPr>
              <w:rFonts w:hint="eastAsia"/>
              <w:color w:val="000000" w:themeColor="text1"/>
            </w:rPr>
            <w:delText>章</w:delText>
          </w:r>
          <w:r w:rsidRPr="00E76469" w:rsidDel="008813E8">
            <w:rPr>
              <w:color w:val="000000" w:themeColor="text1"/>
            </w:rPr>
            <w:delText>节内容之间的关系图</w:delText>
          </w:r>
        </w:del>
        <w:r w:rsidRPr="00E76469">
          <w:rPr>
            <w:color w:val="000000" w:themeColor="text1"/>
          </w:rPr>
          <w:t>如</w:t>
        </w:r>
        <w:r w:rsidRPr="00E76469">
          <w:rPr>
            <w:color w:val="000000" w:themeColor="text1"/>
          </w:rPr>
          <w:fldChar w:fldCharType="begin"/>
        </w:r>
        <w:r w:rsidRPr="00E76469">
          <w:rPr>
            <w:color w:val="000000" w:themeColor="text1"/>
          </w:rPr>
          <w:instrText xml:space="preserve"> REF _Ref3910454 \h </w:instrText>
        </w:r>
        <w:r>
          <w:rPr>
            <w:color w:val="000000" w:themeColor="text1"/>
          </w:rPr>
          <w:instrText xml:space="preserve"> \* MERGEFORMAT </w:instrText>
        </w:r>
        <w:r w:rsidRPr="00E76469">
          <w:rPr>
            <w:color w:val="000000" w:themeColor="text1"/>
          </w:rPr>
        </w:r>
        <w:r w:rsidRPr="00E76469">
          <w:rPr>
            <w:color w:val="000000" w:themeColor="text1"/>
          </w:rPr>
          <w:fldChar w:fldCharType="separate"/>
        </w:r>
        <w:r w:rsidRPr="00E76469">
          <w:t>图</w:t>
        </w:r>
        <w:r>
          <w:t>1</w:t>
        </w:r>
        <w:r w:rsidRPr="00E76469">
          <w:t>.</w:t>
        </w:r>
        <w:r w:rsidRPr="00E76469">
          <w:rPr>
            <w:color w:val="000000" w:themeColor="text1"/>
          </w:rPr>
          <w:fldChar w:fldCharType="end"/>
        </w:r>
        <w:r>
          <w:rPr>
            <w:rFonts w:hint="eastAsia"/>
            <w:color w:val="000000" w:themeColor="text1"/>
          </w:rPr>
          <w:t>1</w:t>
        </w:r>
        <w:r w:rsidRPr="00E76469">
          <w:rPr>
            <w:color w:val="000000" w:themeColor="text1"/>
          </w:rPr>
          <w:t>所示。</w:t>
        </w:r>
      </w:moveTo>
    </w:p>
    <w:p w14:paraId="09F3293A" w14:textId="77777777" w:rsidR="008813E8" w:rsidRPr="00E76469" w:rsidRDefault="008813E8" w:rsidP="008813E8">
      <w:pPr>
        <w:pStyle w:val="aff"/>
        <w:snapToGrid/>
        <w:spacing w:beforeLines="0" w:before="0" w:afterLines="0" w:after="0" w:line="360" w:lineRule="auto"/>
        <w:rPr>
          <w:moveTo w:id="133" w:author="dan zhu" w:date="2021-05-09T08:52:00Z"/>
          <w:rFonts w:cs="Times New Roman"/>
        </w:rPr>
      </w:pPr>
      <w:moveTo w:id="134" w:author="dan zhu" w:date="2021-05-09T08:52:00Z">
        <w:r w:rsidRPr="00E76469">
          <w:rPr>
            <w:rFonts w:cs="Times New Roman"/>
          </w:rPr>
          <w:drawing>
            <wp:inline distT="0" distB="0" distL="0" distR="0" wp14:anchorId="0DEECF01" wp14:editId="1D88189B">
              <wp:extent cx="4591050" cy="2441575"/>
              <wp:effectExtent l="0" t="25400" r="0" b="349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moveTo>
    </w:p>
    <w:p w14:paraId="50815D8D" w14:textId="77777777" w:rsidR="008813E8" w:rsidRPr="00E76469" w:rsidRDefault="008813E8" w:rsidP="008813E8">
      <w:pPr>
        <w:pStyle w:val="aff"/>
        <w:snapToGrid/>
        <w:spacing w:beforeLines="0" w:before="0" w:afterLines="0" w:after="0" w:line="360" w:lineRule="auto"/>
        <w:rPr>
          <w:moveTo w:id="135" w:author="dan zhu" w:date="2021-05-09T08:52:00Z"/>
          <w:rFonts w:cs="Times New Roman"/>
        </w:rPr>
      </w:pPr>
      <w:moveTo w:id="136" w:author="dan zhu" w:date="2021-05-09T08:52:00Z">
        <w:r w:rsidRPr="00E76469">
          <w:rPr>
            <w:rFonts w:cs="Times New Roman"/>
          </w:rPr>
          <w:t>图</w:t>
        </w:r>
        <w:r w:rsidRPr="00E76469">
          <w:rPr>
            <w:rFonts w:cs="Times New Roman"/>
          </w:rPr>
          <w:fldChar w:fldCharType="begin"/>
        </w:r>
        <w:r w:rsidRPr="00E76469">
          <w:rPr>
            <w:rFonts w:cs="Times New Roman"/>
          </w:rPr>
          <w:instrText xml:space="preserve"> STYLEREF 1 \s </w:instrText>
        </w:r>
        <w:r w:rsidRPr="00E76469">
          <w:rPr>
            <w:rFonts w:cs="Times New Roman"/>
          </w:rPr>
          <w:fldChar w:fldCharType="separate"/>
        </w:r>
        <w:r>
          <w:rPr>
            <w:rFonts w:cs="Times New Roman"/>
          </w:rPr>
          <w:t>1</w:t>
        </w:r>
        <w:r w:rsidRPr="00E76469">
          <w:rPr>
            <w:rFonts w:cs="Times New Roman"/>
          </w:rPr>
          <w:fldChar w:fldCharType="end"/>
        </w:r>
        <w:r w:rsidRPr="00E76469">
          <w:rPr>
            <w:rFonts w:cs="Times New Roman"/>
          </w:rPr>
          <w:t>.1</w:t>
        </w:r>
        <w:r>
          <w:rPr>
            <w:rFonts w:cs="Times New Roman" w:hint="eastAsia"/>
          </w:rPr>
          <w:t xml:space="preserve"> </w:t>
        </w:r>
        <w:r w:rsidRPr="00E76469">
          <w:rPr>
            <w:rFonts w:cs="Times New Roman"/>
          </w:rPr>
          <w:t xml:space="preserve"> </w:t>
        </w:r>
        <w:r w:rsidRPr="00E76469">
          <w:rPr>
            <w:rFonts w:cs="Times New Roman"/>
          </w:rPr>
          <w:t>组织结构图</w:t>
        </w:r>
      </w:moveTo>
    </w:p>
    <w:moveToRangeEnd w:id="124"/>
    <w:p w14:paraId="3200A073" w14:textId="77777777" w:rsidR="008813E8" w:rsidRPr="00E76469" w:rsidRDefault="008813E8" w:rsidP="00E76469">
      <w:pPr>
        <w:ind w:firstLineChars="200" w:firstLine="480"/>
        <w:rPr>
          <w:rFonts w:hint="eastAsia"/>
        </w:rPr>
      </w:pPr>
    </w:p>
    <w:p w14:paraId="1E60C89D" w14:textId="38E0B850" w:rsidR="00CE00CC" w:rsidRPr="00E76469" w:rsidRDefault="00E1638D" w:rsidP="006B43A7">
      <w:pPr>
        <w:pStyle w:val="1"/>
        <w:ind w:left="578" w:hanging="578"/>
      </w:pPr>
      <w:bookmarkStart w:id="137" w:name="_Toc46962956"/>
      <w:bookmarkStart w:id="138" w:name="_Toc57189227"/>
      <w:bookmarkStart w:id="139" w:name="_Toc57978737"/>
      <w:r w:rsidRPr="00E76469">
        <w:lastRenderedPageBreak/>
        <w:t>系统与控制理论类</w:t>
      </w:r>
      <w:bookmarkEnd w:id="137"/>
      <w:r w:rsidR="000B0F19" w:rsidRPr="00E76469">
        <w:footnoteReference w:customMarkFollows="1" w:id="1"/>
        <w:t>*</w:t>
      </w:r>
      <w:bookmarkEnd w:id="138"/>
      <w:bookmarkEnd w:id="139"/>
    </w:p>
    <w:p w14:paraId="01FD02A9" w14:textId="20A3055C" w:rsidR="00CE00CC" w:rsidRPr="00E76469" w:rsidRDefault="00CE00CC" w:rsidP="006B43A7">
      <w:pPr>
        <w:pStyle w:val="2"/>
      </w:pPr>
      <w:bookmarkStart w:id="140" w:name="_Toc46962957"/>
      <w:bookmarkStart w:id="141" w:name="_Toc57189228"/>
      <w:bookmarkStart w:id="142" w:name="_Toc57978738"/>
      <w:r w:rsidRPr="00E76469">
        <w:t>引言（引言标题可选）</w:t>
      </w:r>
      <w:bookmarkEnd w:id="140"/>
      <w:bookmarkEnd w:id="141"/>
      <w:bookmarkEnd w:id="142"/>
    </w:p>
    <w:p w14:paraId="625BB5C7" w14:textId="5FC91F61" w:rsidR="00CE00CC" w:rsidRPr="00E76469" w:rsidRDefault="00CE00CC" w:rsidP="00E76469">
      <w:pPr>
        <w:ind w:firstLineChars="200" w:firstLine="480"/>
      </w:pPr>
      <w:r w:rsidRPr="00E76469">
        <w:t>由于绪论中已对全文相关的研究背景和进展做了综述，因此，每章的引言中，请用</w:t>
      </w:r>
      <w:r w:rsidRPr="00E76469">
        <w:t>1</w:t>
      </w:r>
      <w:r w:rsidRPr="00E76469">
        <w:t>页左右的版面写一个导引，简要说明本章研究的背景或动机，以起到承上启下的作用，不</w:t>
      </w:r>
      <w:r w:rsidR="008672D6" w:rsidRPr="00E76469">
        <w:t>宜</w:t>
      </w:r>
      <w:r w:rsidRPr="00E76469">
        <w:t>太长。</w:t>
      </w:r>
    </w:p>
    <w:p w14:paraId="73598FD3" w14:textId="66D56BD7" w:rsidR="00CE00CC" w:rsidRPr="00E76469" w:rsidRDefault="00CE00CC" w:rsidP="00E76469">
      <w:pPr>
        <w:ind w:firstLineChars="200" w:firstLine="480"/>
      </w:pPr>
      <w:r w:rsidRPr="00E76469">
        <w:t>引言的最后一段，说明本章的主要内容，如拟基于什么</w:t>
      </w:r>
      <w:r w:rsidR="006927BE" w:rsidRPr="00E76469">
        <w:t>理论或</w:t>
      </w:r>
      <w:r w:rsidRPr="00E76469">
        <w:t>方法，针对什么问题开展研究。注意：这里不能给结论。</w:t>
      </w:r>
    </w:p>
    <w:p w14:paraId="4DEF7E26" w14:textId="031A9584" w:rsidR="00CE00CC" w:rsidRPr="00E76469" w:rsidRDefault="00CE00CC" w:rsidP="00E76469">
      <w:pPr>
        <w:ind w:firstLineChars="200" w:firstLine="480"/>
      </w:pPr>
      <w:r w:rsidRPr="00E76469">
        <w:t>若少于</w:t>
      </w:r>
      <w:r w:rsidR="006927BE" w:rsidRPr="00E76469">
        <w:t>1</w:t>
      </w:r>
      <w:r w:rsidR="006927BE" w:rsidRPr="00E76469">
        <w:t>个</w:t>
      </w:r>
      <w:r w:rsidRPr="00E76469">
        <w:t>页面时，建议省略标题</w:t>
      </w:r>
      <w:r w:rsidRPr="00F76542">
        <w:rPr>
          <w:rFonts w:ascii="宋体" w:hAnsi="宋体"/>
        </w:rPr>
        <w:t>“</w:t>
      </w:r>
      <w:r w:rsidRPr="00E76469">
        <w:t>引言</w:t>
      </w:r>
      <w:r w:rsidRPr="00F76542">
        <w:rPr>
          <w:rFonts w:ascii="宋体" w:hAnsi="宋体"/>
        </w:rPr>
        <w:t>”</w:t>
      </w:r>
      <w:r w:rsidRPr="00E76469">
        <w:t>，直接在章的标题下写</w:t>
      </w:r>
      <w:r w:rsidR="006927BE" w:rsidRPr="00E76469">
        <w:t>上几</w:t>
      </w:r>
      <w:r w:rsidRPr="00E76469">
        <w:t>段话</w:t>
      </w:r>
      <w:r w:rsidR="006927BE" w:rsidRPr="00E76469">
        <w:t>即可</w:t>
      </w:r>
      <w:r w:rsidRPr="00E76469">
        <w:t>。</w:t>
      </w:r>
    </w:p>
    <w:p w14:paraId="2DE68D85" w14:textId="62A91F49" w:rsidR="00814994" w:rsidRPr="00E76469" w:rsidRDefault="00F445AF" w:rsidP="00E76469">
      <w:pPr>
        <w:ind w:firstLineChars="200" w:firstLine="480"/>
      </w:pPr>
      <w:r w:rsidRPr="00E76469">
        <w:t>若学位论文属</w:t>
      </w:r>
      <w:r w:rsidR="000B1767" w:rsidRPr="00E76469">
        <w:t>系统与控制理论类论文</w:t>
      </w:r>
      <w:r w:rsidRPr="00E76469">
        <w:t>，且论文所用的</w:t>
      </w:r>
      <w:r w:rsidR="000B1767" w:rsidRPr="00E76469">
        <w:t>基本的理论与方法</w:t>
      </w:r>
      <w:r w:rsidRPr="00E76469">
        <w:t>基本一样，但</w:t>
      </w:r>
      <w:r w:rsidR="000B1767" w:rsidRPr="00E76469">
        <w:t>具体</w:t>
      </w:r>
      <w:r w:rsidRPr="00E76469">
        <w:t>应用</w:t>
      </w:r>
      <w:r w:rsidR="000B1767" w:rsidRPr="00E76469">
        <w:t>场景</w:t>
      </w:r>
      <w:r w:rsidRPr="00E76469">
        <w:t>不同，此时可考虑在第二章用整章的篇幅来描述，这样后面的章节就无需描重复描述相同内容，以避免冗余。</w:t>
      </w:r>
    </w:p>
    <w:p w14:paraId="594D57B1" w14:textId="2D1065C4" w:rsidR="00F82022" w:rsidRPr="00E76469" w:rsidRDefault="00F445AF" w:rsidP="00E76469">
      <w:pPr>
        <w:ind w:firstLineChars="200" w:firstLine="480"/>
      </w:pPr>
      <w:r w:rsidRPr="00E76469">
        <w:t>若</w:t>
      </w:r>
      <w:r w:rsidR="000B1767" w:rsidRPr="00E76469">
        <w:t>使用的研究理论</w:t>
      </w:r>
      <w:r w:rsidRPr="00E76469">
        <w:t>与方法并非完全相同时，建议在各章中分别介绍</w:t>
      </w:r>
      <w:r w:rsidR="000B1767" w:rsidRPr="00E76469">
        <w:t>相关理论</w:t>
      </w:r>
      <w:r w:rsidR="00F82022" w:rsidRPr="00E76469">
        <w:t>与方法</w:t>
      </w:r>
      <w:r w:rsidR="000B1767" w:rsidRPr="00E76469">
        <w:t>（预备知识）</w:t>
      </w:r>
      <w:r w:rsidR="00F82022" w:rsidRPr="00E76469">
        <w:t>、</w:t>
      </w:r>
      <w:r w:rsidR="000B1767" w:rsidRPr="00E76469">
        <w:t>问题描述</w:t>
      </w:r>
      <w:r w:rsidR="00F82022" w:rsidRPr="00E76469">
        <w:t>、</w:t>
      </w:r>
      <w:r w:rsidR="000B1767" w:rsidRPr="00E76469">
        <w:t>控制策略</w:t>
      </w:r>
      <w:r w:rsidR="00C626F2" w:rsidRPr="00E76469">
        <w:t>与</w:t>
      </w:r>
      <w:r w:rsidR="000B1767" w:rsidRPr="00E76469">
        <w:t>闭环系统</w:t>
      </w:r>
      <w:r w:rsidR="00C626F2" w:rsidRPr="00E76469">
        <w:t>分析</w:t>
      </w:r>
      <w:r w:rsidR="00F82022" w:rsidRPr="00E76469">
        <w:t>，</w:t>
      </w:r>
      <w:r w:rsidR="000B1767" w:rsidRPr="00E76469">
        <w:t>数值例子与实验分析，</w:t>
      </w:r>
      <w:r w:rsidR="00F82022" w:rsidRPr="00E76469">
        <w:t>最后是小结。</w:t>
      </w:r>
    </w:p>
    <w:p w14:paraId="4A7DC0A7" w14:textId="47352BFD" w:rsidR="00116C16" w:rsidRPr="00E76469" w:rsidRDefault="000B1767" w:rsidP="006B43A7">
      <w:pPr>
        <w:pStyle w:val="2"/>
      </w:pPr>
      <w:bookmarkStart w:id="143" w:name="_Toc57978739"/>
      <w:r w:rsidRPr="00E76469">
        <w:t>预备知识（</w:t>
      </w:r>
      <w:r w:rsidR="003B78DC">
        <w:rPr>
          <w:rFonts w:hint="eastAsia"/>
        </w:rPr>
        <w:t>可选，</w:t>
      </w:r>
      <w:r w:rsidRPr="00E76469">
        <w:t>标题可自选）</w:t>
      </w:r>
      <w:bookmarkEnd w:id="143"/>
    </w:p>
    <w:p w14:paraId="0CBF8573" w14:textId="248EEE34" w:rsidR="00116C16" w:rsidRPr="00E76469" w:rsidRDefault="0036715B" w:rsidP="006B43A7">
      <w:pPr>
        <w:pStyle w:val="3"/>
      </w:pPr>
      <w:r w:rsidRPr="00E76469">
        <w:t>预备知识</w:t>
      </w:r>
      <w:r w:rsidRPr="00E76469">
        <w:t>1</w:t>
      </w:r>
      <w:r w:rsidR="00116C16" w:rsidRPr="00E76469">
        <w:t>（三级标题，黑体，小四号</w:t>
      </w:r>
      <w:r w:rsidRPr="00E76469">
        <w:t>，标题可自选</w:t>
      </w:r>
      <w:r w:rsidR="00116C16" w:rsidRPr="00E76469">
        <w:t>）</w:t>
      </w:r>
    </w:p>
    <w:p w14:paraId="53C307BA" w14:textId="3EB09652" w:rsidR="00116C16" w:rsidRPr="00E76469" w:rsidRDefault="0036715B" w:rsidP="00E76469">
      <w:pPr>
        <w:ind w:firstLineChars="200" w:firstLine="480"/>
      </w:pPr>
      <w:r w:rsidRPr="00E76469">
        <w:t>陈述后续所用基本理论与方法，</w:t>
      </w:r>
      <w:r w:rsidR="00116C16" w:rsidRPr="00E76469">
        <w:t>一般应给出</w:t>
      </w:r>
      <w:r w:rsidRPr="00E76469">
        <w:t>相关内容</w:t>
      </w:r>
      <w:r w:rsidR="00116C16" w:rsidRPr="00E76469">
        <w:t>来源</w:t>
      </w:r>
      <w:r w:rsidRPr="00E76469">
        <w:t>，可引用相关文献</w:t>
      </w:r>
      <w:r w:rsidR="00F577B5">
        <w:rPr>
          <w:rFonts w:hint="eastAsia"/>
        </w:rPr>
        <w:t>，本部分篇幅应严格控制</w:t>
      </w:r>
      <w:r w:rsidR="00116C16" w:rsidRPr="00E76469">
        <w:t>。</w:t>
      </w:r>
      <w:r w:rsidR="00403D2A">
        <w:rPr>
          <w:rFonts w:hint="eastAsia"/>
        </w:rPr>
        <w:t>给出预备知识的目的是方便大同行专家阅读理解学位论文，但要注意避免常识性或教科书基本知识的陈述。</w:t>
      </w:r>
      <w:r w:rsidR="00194BB1">
        <w:rPr>
          <w:rFonts w:hint="eastAsia"/>
        </w:rPr>
        <w:t>譬如，学位论文中用到深度神经网络模型，只需要叙述清楚所用的深度神经网络模型，而不需要从生物神经元、感知器模型等基础知识开始陈述。</w:t>
      </w:r>
    </w:p>
    <w:p w14:paraId="6F775A1A" w14:textId="45DD57D6" w:rsidR="0036715B" w:rsidRPr="00E76469" w:rsidRDefault="0036715B" w:rsidP="00E76469">
      <w:pPr>
        <w:ind w:firstLineChars="200" w:firstLine="482"/>
      </w:pPr>
      <w:r w:rsidRPr="00E76469">
        <w:rPr>
          <w:b/>
        </w:rPr>
        <w:lastRenderedPageBreak/>
        <w:t>定义</w:t>
      </w:r>
      <w:r w:rsidRPr="00E76469">
        <w:rPr>
          <w:b/>
        </w:rPr>
        <w:t>2.1</w:t>
      </w:r>
      <w:r w:rsidRPr="00E76469">
        <w:rPr>
          <w:vertAlign w:val="superscript"/>
        </w:rPr>
        <w:t>[1]</w:t>
      </w:r>
      <w:r w:rsidRPr="00E76469">
        <w:rPr>
          <w:b/>
        </w:rPr>
        <w:t>：</w:t>
      </w:r>
      <w:r w:rsidRPr="00E76469">
        <w:t>如果</w:t>
      </w:r>
      <w:r w:rsidRPr="00E76469">
        <w:t>…….</w:t>
      </w:r>
      <w:r w:rsidRPr="00E76469">
        <w:t>，则称</w:t>
      </w:r>
      <w:r w:rsidRPr="00E76469">
        <w:t>…….</w:t>
      </w:r>
      <w:r w:rsidRPr="00E76469">
        <w:t>是</w:t>
      </w:r>
      <w:r w:rsidRPr="00E76469">
        <w:t>…….</w:t>
      </w:r>
      <w:r w:rsidRPr="00E76469">
        <w:t>。</w:t>
      </w:r>
    </w:p>
    <w:p w14:paraId="7E5AACB3" w14:textId="3158B230" w:rsidR="0036715B" w:rsidRPr="00E76469" w:rsidRDefault="0036715B" w:rsidP="00E76469">
      <w:pPr>
        <w:ind w:firstLineChars="200" w:firstLine="482"/>
      </w:pPr>
      <w:r w:rsidRPr="00E76469">
        <w:rPr>
          <w:b/>
        </w:rPr>
        <w:t>假设</w:t>
      </w:r>
      <w:r w:rsidRPr="00E76469">
        <w:rPr>
          <w:b/>
        </w:rPr>
        <w:t>2.1</w:t>
      </w:r>
      <w:r w:rsidRPr="00E76469">
        <w:rPr>
          <w:b/>
        </w:rPr>
        <w:t>：</w:t>
      </w:r>
      <m:oMath>
        <m:r>
          <m:rPr>
            <m:scr m:val="script"/>
          </m:rPr>
          <w:rPr>
            <w:rFonts w:ascii="Cambria Math" w:hAnsi="Cambria Math"/>
          </w:rPr>
          <m:t>G</m:t>
        </m:r>
      </m:oMath>
      <w:r w:rsidRPr="00E76469">
        <w:t>为无向连通图</w:t>
      </w:r>
      <w:r w:rsidRPr="00E76469">
        <w:t>…….</w:t>
      </w:r>
      <w:r w:rsidRPr="00E76469">
        <w:t>。</w:t>
      </w:r>
    </w:p>
    <w:p w14:paraId="77A04988" w14:textId="4C1088B0" w:rsidR="0036715B" w:rsidRPr="00E76469" w:rsidRDefault="0036715B" w:rsidP="00E76469">
      <w:pPr>
        <w:ind w:firstLineChars="200" w:firstLine="482"/>
      </w:pPr>
      <w:r w:rsidRPr="00E76469">
        <w:rPr>
          <w:b/>
        </w:rPr>
        <w:t>注</w:t>
      </w:r>
      <w:r w:rsidRPr="00E76469">
        <w:rPr>
          <w:b/>
        </w:rPr>
        <w:t>2.1</w:t>
      </w:r>
      <w:r w:rsidRPr="00E76469">
        <w:t>：假设</w:t>
      </w:r>
      <w:r w:rsidRPr="00E76469">
        <w:t>2.1</w:t>
      </w:r>
      <w:r w:rsidRPr="00E76469">
        <w:t>是对</w:t>
      </w:r>
      <w:r w:rsidRPr="00E76469">
        <w:t>……</w:t>
      </w:r>
      <w:r w:rsidRPr="00E76469">
        <w:t>的基本假设。</w:t>
      </w:r>
    </w:p>
    <w:p w14:paraId="7091132C" w14:textId="089978E5" w:rsidR="0036715B" w:rsidRPr="00E76469" w:rsidRDefault="0036715B" w:rsidP="00E76469">
      <w:pPr>
        <w:ind w:firstLineChars="200" w:firstLine="482"/>
      </w:pPr>
      <w:r w:rsidRPr="00E76469">
        <w:rPr>
          <w:b/>
        </w:rPr>
        <w:t>引理</w:t>
      </w:r>
      <w:r w:rsidRPr="00E76469">
        <w:rPr>
          <w:b/>
        </w:rPr>
        <w:t>2.1</w:t>
      </w:r>
      <w:r w:rsidRPr="00E76469">
        <w:rPr>
          <w:vertAlign w:val="superscript"/>
        </w:rPr>
        <w:t>[4]</w:t>
      </w:r>
      <w:r w:rsidRPr="00E76469">
        <w:t>：若网络</w:t>
      </w:r>
      <w:r w:rsidRPr="00E76469">
        <w:t>…….</w:t>
      </w:r>
      <w:r w:rsidRPr="00E76469">
        <w:t>。</w:t>
      </w:r>
    </w:p>
    <w:p w14:paraId="1166025F" w14:textId="27E84343" w:rsidR="00116C16" w:rsidRPr="00E76469" w:rsidRDefault="0036715B" w:rsidP="006B43A7">
      <w:pPr>
        <w:pStyle w:val="3"/>
      </w:pPr>
      <w:r w:rsidRPr="00E76469">
        <w:t>预备知识</w:t>
      </w:r>
      <w:r w:rsidRPr="00E76469">
        <w:t>2</w:t>
      </w:r>
      <w:r w:rsidRPr="00E76469">
        <w:t>（标题可自选）</w:t>
      </w:r>
    </w:p>
    <w:p w14:paraId="1AD14059" w14:textId="406D211A" w:rsidR="0036715B" w:rsidRPr="00E76469" w:rsidRDefault="0036715B" w:rsidP="00E76469">
      <w:pPr>
        <w:ind w:firstLineChars="200" w:firstLine="480"/>
      </w:pPr>
      <w:r w:rsidRPr="00E76469">
        <w:t>预备知识</w:t>
      </w:r>
      <w:r w:rsidRPr="00E76469">
        <w:t>2</w:t>
      </w:r>
      <w:r w:rsidRPr="00E76469">
        <w:t>的相关叙述</w:t>
      </w:r>
      <w:r w:rsidRPr="00E76469">
        <w:t>……</w:t>
      </w:r>
    </w:p>
    <w:p w14:paraId="2B788C8E" w14:textId="4964F7B7" w:rsidR="00116C16" w:rsidRPr="00E76469" w:rsidRDefault="0036715B" w:rsidP="006B43A7">
      <w:pPr>
        <w:pStyle w:val="3"/>
      </w:pPr>
      <w:r w:rsidRPr="00E76469">
        <w:t>预备知识</w:t>
      </w:r>
      <w:r w:rsidRPr="00E76469">
        <w:t>3</w:t>
      </w:r>
      <w:r w:rsidRPr="00E76469">
        <w:t>（标题可自选）</w:t>
      </w:r>
    </w:p>
    <w:p w14:paraId="510E2C3F" w14:textId="7670CD11" w:rsidR="0036715B" w:rsidRPr="00E76469" w:rsidRDefault="0036715B" w:rsidP="00E76469">
      <w:pPr>
        <w:ind w:firstLineChars="200" w:firstLine="480"/>
      </w:pPr>
      <w:r w:rsidRPr="00E76469">
        <w:t>预备知识</w:t>
      </w:r>
      <w:r w:rsidRPr="00E76469">
        <w:t>2</w:t>
      </w:r>
      <w:r w:rsidRPr="00E76469">
        <w:t>的相关叙述</w:t>
      </w:r>
      <w:r w:rsidRPr="00E76469">
        <w:t>……</w:t>
      </w:r>
    </w:p>
    <w:p w14:paraId="5845B823" w14:textId="438BBDE1" w:rsidR="00CE00CC" w:rsidRPr="00E76469" w:rsidRDefault="0036715B" w:rsidP="006B43A7">
      <w:pPr>
        <w:pStyle w:val="2"/>
      </w:pPr>
      <w:bookmarkStart w:id="144" w:name="_Toc46962959"/>
      <w:bookmarkStart w:id="145" w:name="_Toc57189230"/>
      <w:bookmarkStart w:id="146" w:name="_Toc57978740"/>
      <w:r w:rsidRPr="00E76469">
        <w:t>问题的描述</w:t>
      </w:r>
      <w:r w:rsidR="00CE00CC" w:rsidRPr="00E76469">
        <w:t>（请拟定具体的题目）</w:t>
      </w:r>
      <w:bookmarkEnd w:id="144"/>
      <w:bookmarkEnd w:id="145"/>
      <w:bookmarkEnd w:id="146"/>
    </w:p>
    <w:p w14:paraId="29D51466" w14:textId="7CD0028C" w:rsidR="00B1567F" w:rsidRPr="00E76469" w:rsidRDefault="00B1567F" w:rsidP="00E76469">
      <w:pPr>
        <w:ind w:firstLineChars="200" w:firstLine="480"/>
      </w:pPr>
      <w:r w:rsidRPr="00E76469">
        <w:t>清晰的</w:t>
      </w:r>
      <w:r w:rsidR="0036715B" w:rsidRPr="00E76469">
        <w:t>叙述</w:t>
      </w:r>
      <w:r w:rsidRPr="00E76469">
        <w:t>本章所要研究的内容，并给出相应的数学模型与其基本假设。例如，</w:t>
      </w:r>
    </w:p>
    <w:p w14:paraId="4FA9B8AE" w14:textId="77777777" w:rsidR="00B1567F" w:rsidRPr="00E76469" w:rsidRDefault="00B1567F" w:rsidP="00E76469">
      <w:pPr>
        <w:ind w:firstLine="420"/>
      </w:pPr>
      <w:r w:rsidRPr="00E76469">
        <w:t>这里我们考虑一个由</w:t>
      </w:r>
      <m:oMath>
        <m:r>
          <w:rPr>
            <w:rFonts w:ascii="Cambria Math" w:hAnsi="Cambria Math"/>
          </w:rPr>
          <m:t>N</m:t>
        </m:r>
      </m:oMath>
      <w:r w:rsidRPr="00E76469">
        <w:t>个跟随者和一个编号为</w:t>
      </w:r>
      <m:oMath>
        <m:r>
          <w:rPr>
            <w:rFonts w:ascii="Cambria Math" w:hAnsi="Cambria Math"/>
          </w:rPr>
          <m:t>0</m:t>
        </m:r>
      </m:oMath>
      <w:r w:rsidRPr="00E76469">
        <w:t>的领导者构成的多自主体网络。其中，跟随者的动力学由如下动力学描述：</w:t>
      </w:r>
    </w:p>
    <w:p w14:paraId="3D1EDDED" w14:textId="77777777" w:rsidR="00B1567F" w:rsidRPr="00E76469" w:rsidRDefault="00595E68" w:rsidP="00E76469">
      <w:pPr>
        <w:ind w:firstLine="420"/>
        <w:jc w:val="right"/>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(t),​​i=1,…,N,</m:t>
        </m:r>
      </m:oMath>
      <w:r w:rsidR="00B1567F" w:rsidRPr="00E76469">
        <w:t xml:space="preserve">            (2.1)</w:t>
      </w:r>
    </w:p>
    <w:p w14:paraId="6434AA75" w14:textId="77777777" w:rsidR="00B1567F" w:rsidRPr="00E76469" w:rsidRDefault="00B1567F" w:rsidP="00E76469">
      <w:r w:rsidRPr="00E76469">
        <w:t>其中第</w:t>
      </w:r>
      <m:oMath>
        <m:r>
          <w:rPr>
            <w:rFonts w:ascii="Cambria Math" w:hAnsi="Cambria Math"/>
          </w:rPr>
          <m:t>i</m:t>
        </m:r>
      </m:oMath>
      <w:r w:rsidRPr="00E76469">
        <w:t>个自主体的状态</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r>
          <m:rPr>
            <m:scr m:val="double-struck"/>
          </m:rPr>
          <w:rPr>
            <w:rFonts w:ascii="Cambria Math" w:hAnsi="Cambria Math"/>
          </w:rPr>
          <m:t>)∈R</m:t>
        </m:r>
      </m:oMath>
      <w:r w:rsidRPr="00E76469">
        <w:t>，</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oMath>
      <w:r w:rsidRPr="00E76469">
        <w:t>代表非线性连续可微函数，</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6469">
        <w:t>表示节点</w:t>
      </w:r>
      <m:oMath>
        <m:r>
          <w:rPr>
            <w:rFonts w:ascii="Cambria Math" w:hAnsi="Cambria Math"/>
          </w:rPr>
          <m:t>i</m:t>
        </m:r>
      </m:oMath>
      <w:r w:rsidRPr="00E76469">
        <w:t>的控制输入。</w:t>
      </w:r>
    </w:p>
    <w:p w14:paraId="52FEA421" w14:textId="40C26B1E" w:rsidR="00B1567F" w:rsidRPr="00E76469" w:rsidRDefault="00B1567F" w:rsidP="00E76469">
      <w:pPr>
        <w:ind w:firstLineChars="200" w:firstLine="480"/>
      </w:pPr>
      <w:r w:rsidRPr="00E76469">
        <w:t>……..</w:t>
      </w:r>
    </w:p>
    <w:p w14:paraId="05B603E4" w14:textId="784D7560" w:rsidR="00CE00CC" w:rsidRPr="00E76469" w:rsidRDefault="00AD46AA" w:rsidP="00E76469">
      <w:pPr>
        <w:ind w:firstLineChars="200" w:firstLine="480"/>
      </w:pPr>
      <w:r w:rsidRPr="00E76469">
        <w:t>作为章节的二级标题，若直接采用</w:t>
      </w:r>
      <w:r w:rsidRPr="00F76542">
        <w:rPr>
          <w:rFonts w:ascii="宋体" w:hAnsi="宋体"/>
        </w:rPr>
        <w:t>“</w:t>
      </w:r>
      <w:r w:rsidR="00B1567F" w:rsidRPr="00E76469">
        <w:t>问题的描述</w:t>
      </w:r>
      <w:r w:rsidRPr="00F76542">
        <w:rPr>
          <w:rFonts w:ascii="宋体" w:hAnsi="宋体"/>
        </w:rPr>
        <w:t>”</w:t>
      </w:r>
      <w:r w:rsidRPr="00E76469">
        <w:t>，则在目录中看不到有效信息。为</w:t>
      </w:r>
      <w:r w:rsidR="00CE00CC" w:rsidRPr="00E76469">
        <w:t>避免</w:t>
      </w:r>
      <w:r w:rsidRPr="00E76469">
        <w:t>出现</w:t>
      </w:r>
      <w:r w:rsidR="00CE00CC" w:rsidRPr="00E76469">
        <w:t>毫无辨识度的标题</w:t>
      </w:r>
      <w:r w:rsidRPr="00E76469">
        <w:t>，建议将所得的结果</w:t>
      </w:r>
      <w:r w:rsidR="00B1567F" w:rsidRPr="00E76469">
        <w:t>或者研究的问题</w:t>
      </w:r>
      <w:r w:rsidRPr="00E76469">
        <w:t>作为二级标题，但也不要一幅图一节，</w:t>
      </w:r>
      <w:r w:rsidR="00B1567F" w:rsidRPr="00E76469">
        <w:t>也可以考虑将问题描述与后续的控制器设计</w:t>
      </w:r>
      <w:r w:rsidRPr="00E76469">
        <w:t>整合</w:t>
      </w:r>
      <w:r w:rsidR="00B1567F" w:rsidRPr="00E76469">
        <w:t>一起作为一节</w:t>
      </w:r>
      <w:r w:rsidRPr="00E76469">
        <w:t>，各节</w:t>
      </w:r>
      <w:r w:rsidR="00CE00CC" w:rsidRPr="00E76469">
        <w:t>篇幅长短不宜悬殊太大。</w:t>
      </w:r>
    </w:p>
    <w:p w14:paraId="6E3530E0" w14:textId="71D8B308" w:rsidR="00F82022" w:rsidRPr="00E76469" w:rsidRDefault="00B1567F" w:rsidP="006B43A7">
      <w:pPr>
        <w:pStyle w:val="2"/>
        <w:rPr>
          <w:sz w:val="24"/>
        </w:rPr>
      </w:pPr>
      <w:bookmarkStart w:id="147" w:name="_Toc46962960"/>
      <w:bookmarkStart w:id="148" w:name="_Toc57189231"/>
      <w:bookmarkStart w:id="149" w:name="_Toc57978741"/>
      <w:r w:rsidRPr="00E76469">
        <w:t>控制器设计与闭环系统分析</w:t>
      </w:r>
      <w:r w:rsidR="00F82022" w:rsidRPr="00E76469">
        <w:t>（请</w:t>
      </w:r>
      <w:r w:rsidRPr="00E76469">
        <w:t>根据所设计的控制器特点自行</w:t>
      </w:r>
      <w:r w:rsidR="00F82022" w:rsidRPr="00E76469">
        <w:t>拟定具体的题目）</w:t>
      </w:r>
      <w:bookmarkEnd w:id="147"/>
      <w:bookmarkEnd w:id="148"/>
      <w:bookmarkEnd w:id="149"/>
    </w:p>
    <w:p w14:paraId="50388907" w14:textId="1EAA056E" w:rsidR="00C626F2" w:rsidRPr="00E76469" w:rsidRDefault="00C626F2" w:rsidP="006B43A7">
      <w:pPr>
        <w:pStyle w:val="3"/>
      </w:pPr>
      <w:r w:rsidRPr="00E76469">
        <w:t>控制器设计（标题可自选）</w:t>
      </w:r>
    </w:p>
    <w:p w14:paraId="21591DF0" w14:textId="71704D17" w:rsidR="00C626F2" w:rsidRPr="00E76469" w:rsidRDefault="00C626F2" w:rsidP="00E76469">
      <w:pPr>
        <w:ind w:firstLineChars="200" w:firstLine="480"/>
      </w:pPr>
      <w:r w:rsidRPr="00E76469">
        <w:t>控制器设计的详细叙述</w:t>
      </w:r>
      <w:r w:rsidRPr="00E76469">
        <w:t>……</w:t>
      </w:r>
    </w:p>
    <w:p w14:paraId="5BF839E6" w14:textId="404D191E" w:rsidR="00C626F2" w:rsidRPr="00E76469" w:rsidRDefault="00C626F2" w:rsidP="006B43A7">
      <w:pPr>
        <w:pStyle w:val="3"/>
      </w:pPr>
      <w:r w:rsidRPr="00E76469">
        <w:lastRenderedPageBreak/>
        <w:t>闭环系统稳定性分析（标题可自选）</w:t>
      </w:r>
    </w:p>
    <w:p w14:paraId="2E59BA81" w14:textId="77777777" w:rsidR="00C626F2" w:rsidRPr="00E76469" w:rsidRDefault="00C626F2" w:rsidP="00E76469">
      <w:pPr>
        <w:ind w:firstLine="420"/>
      </w:pPr>
      <w:r w:rsidRPr="00E76469">
        <w:rPr>
          <w:b/>
          <w:lang w:val="de-DE"/>
        </w:rPr>
        <w:t>定理</w:t>
      </w:r>
      <w:r w:rsidRPr="00E76469">
        <w:rPr>
          <w:b/>
          <w:lang w:val="de-DE"/>
        </w:rPr>
        <w:t>2.1</w:t>
      </w:r>
      <w:r w:rsidRPr="00E76469">
        <w:rPr>
          <w:lang w:val="de-DE"/>
        </w:rPr>
        <w:t>：</w:t>
      </w:r>
      <w:r w:rsidRPr="00E76469">
        <w:t>基于假设</w:t>
      </w:r>
      <w:r w:rsidRPr="00E76469">
        <w:t>2.1…..</w:t>
      </w:r>
    </w:p>
    <w:p w14:paraId="4354BBE8" w14:textId="77777777" w:rsidR="00C626F2" w:rsidRPr="00E76469" w:rsidRDefault="00C626F2" w:rsidP="00E76469">
      <w:pPr>
        <w:ind w:firstLine="420"/>
      </w:pPr>
      <w:r w:rsidRPr="00E76469">
        <w:rPr>
          <w:b/>
        </w:rPr>
        <w:t>证明：</w:t>
      </w:r>
      <w:r w:rsidRPr="00E76469">
        <w:t>……</w:t>
      </w:r>
    </w:p>
    <w:p w14:paraId="691EC1A8" w14:textId="24B99357" w:rsidR="00C626F2" w:rsidRPr="00E76469" w:rsidRDefault="00C626F2" w:rsidP="00E76469">
      <w:pPr>
        <w:ind w:firstLineChars="200" w:firstLine="480"/>
      </w:pPr>
      <w:r w:rsidRPr="00E76469">
        <w:rPr>
          <w:lang w:val="de-DE"/>
        </w:rPr>
        <w:t>证明完毕！</w:t>
      </w:r>
      <w:r w:rsidRPr="00E76469">
        <w:t>■</w:t>
      </w:r>
      <w:r w:rsidRPr="00E76469">
        <w:rPr>
          <w:lang w:val="de-DE"/>
        </w:rPr>
        <w:t xml:space="preserve">   </w:t>
      </w:r>
    </w:p>
    <w:p w14:paraId="4F9FB62F" w14:textId="196E5731" w:rsidR="00F82022" w:rsidRPr="00E76469" w:rsidRDefault="00C626F2" w:rsidP="006B43A7">
      <w:pPr>
        <w:pStyle w:val="2"/>
      </w:pPr>
      <w:bookmarkStart w:id="150" w:name="_Toc46962961"/>
      <w:bookmarkStart w:id="151" w:name="_Toc57189232"/>
      <w:bookmarkStart w:id="152" w:name="_Toc57978742"/>
      <w:r w:rsidRPr="00E76469">
        <w:t>数值仿真</w:t>
      </w:r>
      <w:r w:rsidR="00F82022" w:rsidRPr="00E76469">
        <w:t>（请拟定具体的题目）</w:t>
      </w:r>
      <w:bookmarkEnd w:id="150"/>
      <w:bookmarkEnd w:id="151"/>
      <w:bookmarkEnd w:id="152"/>
    </w:p>
    <w:p w14:paraId="5754BAD3" w14:textId="77777777" w:rsidR="00E53D3C" w:rsidRPr="00E76469" w:rsidRDefault="00E53D3C" w:rsidP="00E76469">
      <w:pPr>
        <w:ind w:firstLine="420"/>
        <w:rPr>
          <w:lang w:val="de-DE"/>
        </w:rPr>
      </w:pPr>
      <w:r w:rsidRPr="00E76469">
        <w:t>本节中</w:t>
      </w:r>
      <w:r w:rsidRPr="00E76469">
        <w:t>…..</w:t>
      </w:r>
    </w:p>
    <w:p w14:paraId="15B66450" w14:textId="34C5B9E1" w:rsidR="00496E3B" w:rsidRPr="00E76469" w:rsidRDefault="00496E3B" w:rsidP="006B43A7">
      <w:pPr>
        <w:pStyle w:val="2"/>
      </w:pPr>
      <w:bookmarkStart w:id="153" w:name="_Toc46962963"/>
      <w:bookmarkStart w:id="154" w:name="_Toc57189234"/>
      <w:bookmarkStart w:id="155" w:name="_Toc57978743"/>
      <w:r w:rsidRPr="00E76469">
        <w:t>本章小结</w:t>
      </w:r>
      <w:bookmarkEnd w:id="153"/>
      <w:bookmarkEnd w:id="154"/>
      <w:bookmarkEnd w:id="155"/>
    </w:p>
    <w:p w14:paraId="11331C38" w14:textId="0189702B" w:rsidR="00496E3B" w:rsidRPr="00E76469" w:rsidRDefault="00496E3B" w:rsidP="00E76469">
      <w:pPr>
        <w:ind w:firstLineChars="200" w:firstLine="480"/>
      </w:pPr>
      <w:r w:rsidRPr="00E76469">
        <w:t>本章主要介绍</w:t>
      </w:r>
      <w:r w:rsidR="00E53D3C" w:rsidRPr="00E76469">
        <w:t>系统与控制理论类</w:t>
      </w:r>
      <w:r w:rsidRPr="00E76469">
        <w:t>论文正文章节的框架结构。在每章的最后，都需要对该</w:t>
      </w:r>
      <w:r w:rsidR="00754A72" w:rsidRPr="00E76469">
        <w:t>章</w:t>
      </w:r>
      <w:r w:rsidRPr="00E76469">
        <w:t>的内容进行小结，不宜太长，建议</w:t>
      </w:r>
      <w:r w:rsidRPr="00E76469">
        <w:t>1/2-2/3</w:t>
      </w:r>
      <w:r w:rsidRPr="00E76469">
        <w:t>页</w:t>
      </w:r>
      <w:r w:rsidR="00754A72" w:rsidRPr="00E76469">
        <w:t>版面较好</w:t>
      </w:r>
      <w:r w:rsidRPr="00E76469">
        <w:t>。主要小结一下本章用什么理论或方法、做了什么事、得到的重要结果或结论。</w:t>
      </w:r>
    </w:p>
    <w:p w14:paraId="769037B7" w14:textId="77777777" w:rsidR="00496E3B" w:rsidRPr="00E76469" w:rsidRDefault="00496E3B" w:rsidP="00E76469">
      <w:pPr>
        <w:ind w:firstLineChars="200" w:firstLine="480"/>
      </w:pPr>
    </w:p>
    <w:p w14:paraId="521CB026" w14:textId="77777777" w:rsidR="00F82022" w:rsidRPr="00E76469" w:rsidRDefault="00F82022" w:rsidP="00E76469">
      <w:pPr>
        <w:widowControl/>
        <w:jc w:val="left"/>
        <w:rPr>
          <w:rFonts w:eastAsia="黑体"/>
          <w:b/>
          <w:bCs/>
          <w:sz w:val="28"/>
          <w:szCs w:val="32"/>
        </w:rPr>
      </w:pPr>
      <w:r w:rsidRPr="00E76469">
        <w:br w:type="page"/>
      </w:r>
    </w:p>
    <w:p w14:paraId="1A430F81" w14:textId="6708B8C8" w:rsidR="00CB3211" w:rsidRPr="00E76469" w:rsidRDefault="00E53D3C" w:rsidP="006B43A7">
      <w:pPr>
        <w:pStyle w:val="1"/>
        <w:ind w:left="578" w:hanging="578"/>
      </w:pPr>
      <w:bookmarkStart w:id="156" w:name="_Toc46962964"/>
      <w:bookmarkStart w:id="157" w:name="_Toc57189235"/>
      <w:bookmarkStart w:id="158" w:name="_Toc57978744"/>
      <w:r w:rsidRPr="00E76469">
        <w:lastRenderedPageBreak/>
        <w:t>理论</w:t>
      </w:r>
      <w:r w:rsidRPr="00E76469">
        <w:t>/</w:t>
      </w:r>
      <w:r w:rsidR="00496E3B" w:rsidRPr="00E76469">
        <w:t>算法类</w:t>
      </w:r>
      <w:r w:rsidR="00CB3211" w:rsidRPr="00E76469">
        <w:t>研究类论文</w:t>
      </w:r>
      <w:bookmarkEnd w:id="156"/>
      <w:bookmarkEnd w:id="157"/>
      <w:bookmarkEnd w:id="158"/>
    </w:p>
    <w:p w14:paraId="00CCB966" w14:textId="48DE35AB" w:rsidR="00496E3B" w:rsidRPr="00E76469" w:rsidRDefault="00496E3B" w:rsidP="006B43A7">
      <w:pPr>
        <w:pStyle w:val="2"/>
      </w:pPr>
      <w:bookmarkStart w:id="159" w:name="_Toc46962965"/>
      <w:bookmarkStart w:id="160" w:name="_Toc57189236"/>
      <w:bookmarkStart w:id="161" w:name="_Toc57978745"/>
      <w:r w:rsidRPr="00E76469">
        <w:t>引言（引言标题可选）</w:t>
      </w:r>
      <w:bookmarkEnd w:id="159"/>
      <w:bookmarkEnd w:id="160"/>
      <w:bookmarkEnd w:id="161"/>
    </w:p>
    <w:p w14:paraId="1305EACD" w14:textId="2EE23BBF" w:rsidR="00496E3B" w:rsidRPr="00E76469" w:rsidRDefault="00496E3B" w:rsidP="00E76469">
      <w:pPr>
        <w:ind w:firstLineChars="200" w:firstLine="480"/>
      </w:pPr>
      <w:r w:rsidRPr="00E76469">
        <w:t>无论什么类型的论文，在章节的标题下，都需要简要说明本章研究的背景或动机，以起到承上启下的作用。若少于</w:t>
      </w:r>
      <w:r w:rsidRPr="00E76469">
        <w:t>1</w:t>
      </w:r>
      <w:r w:rsidRPr="00E76469">
        <w:t>个页面时，建议省略标题</w:t>
      </w:r>
      <w:r w:rsidRPr="00F76542">
        <w:rPr>
          <w:rFonts w:ascii="宋体" w:hAnsi="宋体"/>
        </w:rPr>
        <w:t>“</w:t>
      </w:r>
      <w:r w:rsidRPr="00E76469">
        <w:t>引言</w:t>
      </w:r>
      <w:r w:rsidRPr="00F76542">
        <w:rPr>
          <w:rFonts w:ascii="宋体" w:hAnsi="宋体"/>
        </w:rPr>
        <w:t>”</w:t>
      </w:r>
      <w:r w:rsidRPr="00E76469">
        <w:t>，直接在章的标题下写上几段话即可。</w:t>
      </w:r>
    </w:p>
    <w:p w14:paraId="381ACCBA" w14:textId="6139A23A" w:rsidR="000B0F19" w:rsidRPr="00E76469" w:rsidRDefault="000B0F19" w:rsidP="00E76469">
      <w:pPr>
        <w:ind w:firstLineChars="200" w:firstLine="480"/>
      </w:pPr>
      <w:r w:rsidRPr="00E76469">
        <w:t>对于非会议、期刊的信息来源，若为网址，请在当页中脚注中加以标注</w:t>
      </w:r>
      <w:r w:rsidRPr="00E76469">
        <w:rPr>
          <w:rStyle w:val="af0"/>
          <w:lang w:eastAsia="zh-CN"/>
        </w:rPr>
        <w:footnoteReference w:customMarkFollows="1" w:id="2"/>
        <w:t>*</w:t>
      </w:r>
      <w:r w:rsidRPr="00E76469">
        <w:t>。</w:t>
      </w:r>
    </w:p>
    <w:p w14:paraId="24C0C660" w14:textId="32898051" w:rsidR="00CB3211" w:rsidRPr="00E76469" w:rsidRDefault="00CB3211" w:rsidP="00E76469">
      <w:pPr>
        <w:ind w:firstLineChars="200" w:firstLine="480"/>
      </w:pPr>
      <w:r w:rsidRPr="00E76469">
        <w:t>理论研究类论文，一般包括原理介绍、理论推导</w:t>
      </w:r>
      <w:r w:rsidR="00496E3B" w:rsidRPr="00E76469">
        <w:t>/</w:t>
      </w:r>
      <w:r w:rsidR="00496E3B" w:rsidRPr="00E76469">
        <w:t>或算法设计思想</w:t>
      </w:r>
      <w:r w:rsidRPr="00E76469">
        <w:t>，再通过</w:t>
      </w:r>
      <w:r w:rsidR="00496E3B" w:rsidRPr="00E76469">
        <w:t>模拟</w:t>
      </w:r>
      <w:r w:rsidRPr="00E76469">
        <w:t>仿真给出结果</w:t>
      </w:r>
      <w:r w:rsidR="00496E3B" w:rsidRPr="00E76469">
        <w:t>。该类论文</w:t>
      </w:r>
      <w:r w:rsidRPr="00E76469">
        <w:t>若提出的是新理论或算法，一般应与现有理论</w:t>
      </w:r>
      <w:r w:rsidRPr="00E76469">
        <w:t>/</w:t>
      </w:r>
      <w:r w:rsidRPr="00E76469">
        <w:t>算法比较</w:t>
      </w:r>
      <w:r w:rsidR="00754A72" w:rsidRPr="00E76469">
        <w:t>。</w:t>
      </w:r>
      <w:r w:rsidRPr="00E76469">
        <w:t>当然也可以通过实验加以验证，以评估其准确性。</w:t>
      </w:r>
      <w:r w:rsidR="0018223D" w:rsidRPr="00E76469">
        <w:t>具体</w:t>
      </w:r>
      <w:r w:rsidR="00496E3B" w:rsidRPr="00E76469">
        <w:t>内容应包括以下几个部分：</w:t>
      </w:r>
    </w:p>
    <w:p w14:paraId="41C51665" w14:textId="3DE304BA" w:rsidR="0018223D" w:rsidRPr="00E76469" w:rsidRDefault="0018223D" w:rsidP="006B43A7">
      <w:pPr>
        <w:pStyle w:val="2"/>
      </w:pPr>
      <w:bookmarkStart w:id="162" w:name="_Toc46962966"/>
      <w:bookmarkStart w:id="163" w:name="_Toc57189237"/>
      <w:bookmarkStart w:id="164" w:name="_Toc57978746"/>
      <w:r w:rsidRPr="00E76469">
        <w:t>**</w:t>
      </w:r>
      <w:r w:rsidRPr="00E76469">
        <w:t>理论</w:t>
      </w:r>
      <w:r w:rsidRPr="00E76469">
        <w:t>/</w:t>
      </w:r>
      <w:r w:rsidRPr="00E76469">
        <w:t>算法</w:t>
      </w:r>
      <w:bookmarkEnd w:id="162"/>
      <w:bookmarkEnd w:id="163"/>
      <w:bookmarkEnd w:id="164"/>
    </w:p>
    <w:p w14:paraId="3163433C" w14:textId="54730ABE" w:rsidR="0018223D" w:rsidRPr="00E76469" w:rsidRDefault="00496E3B" w:rsidP="006B43A7">
      <w:pPr>
        <w:pStyle w:val="2"/>
      </w:pPr>
      <w:bookmarkStart w:id="165" w:name="_Toc46962967"/>
      <w:bookmarkStart w:id="166" w:name="_Toc57189238"/>
      <w:bookmarkStart w:id="167" w:name="_Toc57978747"/>
      <w:r w:rsidRPr="00E76469">
        <w:t>**</w:t>
      </w:r>
      <w:r w:rsidR="0018223D" w:rsidRPr="00E76469">
        <w:t>仿真</w:t>
      </w:r>
      <w:r w:rsidRPr="00E76469">
        <w:t>或算法</w:t>
      </w:r>
      <w:r w:rsidR="0018223D" w:rsidRPr="00E76469">
        <w:t>实现</w:t>
      </w:r>
      <w:bookmarkEnd w:id="165"/>
      <w:bookmarkEnd w:id="166"/>
      <w:bookmarkEnd w:id="167"/>
    </w:p>
    <w:p w14:paraId="6EC2B802" w14:textId="1B4C6BE4" w:rsidR="0018223D" w:rsidRPr="00E76469" w:rsidRDefault="0018223D" w:rsidP="006B43A7">
      <w:pPr>
        <w:pStyle w:val="2"/>
      </w:pPr>
      <w:bookmarkStart w:id="168" w:name="_Toc46962968"/>
      <w:bookmarkStart w:id="169" w:name="_Toc57189239"/>
      <w:bookmarkStart w:id="170" w:name="_Toc57978748"/>
      <w:r w:rsidRPr="00E76469">
        <w:t>理论</w:t>
      </w:r>
      <w:r w:rsidR="00496E3B" w:rsidRPr="00E76469">
        <w:t>/</w:t>
      </w:r>
      <w:r w:rsidR="00496E3B" w:rsidRPr="00E76469">
        <w:t>算法</w:t>
      </w:r>
      <w:r w:rsidRPr="00E76469">
        <w:t>准确性的评估</w:t>
      </w:r>
      <w:bookmarkEnd w:id="168"/>
      <w:bookmarkEnd w:id="169"/>
      <w:bookmarkEnd w:id="170"/>
    </w:p>
    <w:p w14:paraId="1B9F5E5B" w14:textId="257A5FE1" w:rsidR="0018223D" w:rsidRPr="00E76469" w:rsidRDefault="0018223D" w:rsidP="006B43A7">
      <w:pPr>
        <w:pStyle w:val="2"/>
      </w:pPr>
      <w:bookmarkStart w:id="171" w:name="_Toc46962969"/>
      <w:bookmarkStart w:id="172" w:name="_Toc57189240"/>
      <w:bookmarkStart w:id="173" w:name="_Toc57978749"/>
      <w:r w:rsidRPr="00E76469">
        <w:t>分析与讨论</w:t>
      </w:r>
      <w:bookmarkEnd w:id="171"/>
      <w:bookmarkEnd w:id="172"/>
      <w:bookmarkEnd w:id="173"/>
    </w:p>
    <w:p w14:paraId="2F39C0EF" w14:textId="13E46C68" w:rsidR="00F82022" w:rsidRPr="00E76469" w:rsidRDefault="00F82022" w:rsidP="006B43A7">
      <w:pPr>
        <w:pStyle w:val="2"/>
      </w:pPr>
      <w:bookmarkStart w:id="174" w:name="_Toc46962970"/>
      <w:bookmarkStart w:id="175" w:name="_Toc57189241"/>
      <w:bookmarkStart w:id="176" w:name="_Toc57978750"/>
      <w:r w:rsidRPr="00E76469">
        <w:t>本章小结</w:t>
      </w:r>
      <w:bookmarkEnd w:id="174"/>
      <w:bookmarkEnd w:id="175"/>
      <w:bookmarkEnd w:id="176"/>
    </w:p>
    <w:p w14:paraId="40DC8D6D" w14:textId="5B0321CE" w:rsidR="00496E3B" w:rsidRPr="00E76469" w:rsidRDefault="00496E3B" w:rsidP="00E76469">
      <w:pPr>
        <w:ind w:firstLineChars="200" w:firstLine="480"/>
      </w:pPr>
      <w:r w:rsidRPr="00E76469">
        <w:t>本章简要给出理论</w:t>
      </w:r>
      <w:r w:rsidRPr="00E76469">
        <w:t>/</w:t>
      </w:r>
      <w:r w:rsidRPr="00E76469">
        <w:t>算法类研究论文的基本框架。在每章的最后，都需要对该</w:t>
      </w:r>
      <w:r w:rsidR="00754A72" w:rsidRPr="00E76469">
        <w:t>章</w:t>
      </w:r>
      <w:r w:rsidRPr="00E76469">
        <w:t>的内容进行小结，不宜太长，建议</w:t>
      </w:r>
      <w:r w:rsidRPr="00E76469">
        <w:t>1/2-2/3</w:t>
      </w:r>
      <w:r w:rsidRPr="00E76469">
        <w:t>页</w:t>
      </w:r>
      <w:r w:rsidR="00754A72" w:rsidRPr="00E76469">
        <w:t>版面</w:t>
      </w:r>
      <w:r w:rsidRPr="00E76469">
        <w:t>。主要小结一下本章用什么理论或方法、做了什么事、得到的重要结果或结论。</w:t>
      </w:r>
    </w:p>
    <w:p w14:paraId="57DB14EA" w14:textId="77777777" w:rsidR="00F21E5C" w:rsidRPr="00E76469" w:rsidRDefault="00F82022" w:rsidP="00E76469">
      <w:pPr>
        <w:widowControl/>
        <w:jc w:val="left"/>
        <w:rPr>
          <w:rFonts w:eastAsia="黑体"/>
          <w:b/>
          <w:bCs/>
          <w:sz w:val="28"/>
          <w:szCs w:val="32"/>
        </w:rPr>
      </w:pPr>
      <w:bookmarkStart w:id="177" w:name="_Toc45060456"/>
      <w:r w:rsidRPr="00E76469">
        <w:br w:type="page"/>
      </w:r>
      <w:bookmarkStart w:id="178" w:name="_Toc46962978"/>
      <w:bookmarkEnd w:id="177"/>
    </w:p>
    <w:p w14:paraId="5A201AD7" w14:textId="327F4732" w:rsidR="001F4AF5" w:rsidRPr="00E76469" w:rsidRDefault="006D2083" w:rsidP="00E76469">
      <w:pPr>
        <w:pStyle w:val="1"/>
        <w:ind w:left="578" w:hanging="578"/>
      </w:pPr>
      <w:bookmarkStart w:id="179" w:name="_Toc57189249"/>
      <w:bookmarkStart w:id="180" w:name="_Toc57978751"/>
      <w:r w:rsidRPr="00E76469">
        <w:lastRenderedPageBreak/>
        <w:t>学位论文</w:t>
      </w:r>
      <w:r w:rsidR="00997F9F" w:rsidRPr="00E76469">
        <w:t>写作细则</w:t>
      </w:r>
      <w:bookmarkStart w:id="181" w:name="_Toc45060055"/>
      <w:bookmarkStart w:id="182" w:name="_Toc45060056"/>
      <w:bookmarkEnd w:id="178"/>
      <w:bookmarkEnd w:id="179"/>
      <w:bookmarkEnd w:id="180"/>
      <w:bookmarkEnd w:id="181"/>
      <w:bookmarkEnd w:id="182"/>
    </w:p>
    <w:p w14:paraId="161F99E9" w14:textId="50A32037" w:rsidR="006D2083" w:rsidRPr="00E76469" w:rsidRDefault="006D2083" w:rsidP="00E76469">
      <w:pPr>
        <w:ind w:firstLineChars="200" w:firstLine="480"/>
      </w:pPr>
      <w:bookmarkStart w:id="183" w:name="_Toc437362316"/>
      <w:r w:rsidRPr="00E76469">
        <w:t>学位论文很多的错误源于凌乱的格式。</w:t>
      </w:r>
    </w:p>
    <w:p w14:paraId="26E84273" w14:textId="4AB13409" w:rsidR="00997F9F" w:rsidRPr="00E76469" w:rsidRDefault="006D2083" w:rsidP="00E76469">
      <w:pPr>
        <w:ind w:firstLineChars="200" w:firstLine="480"/>
      </w:pPr>
      <w:r w:rsidRPr="00E76469">
        <w:t>为规范学位论文写作，本章结合工科学位论文的特点，参照学术出版规范，就图、表制作，名词、术语、单位、符号、数量等的使用规范化进行了说明。</w:t>
      </w:r>
    </w:p>
    <w:p w14:paraId="0F31104D" w14:textId="36AD06BD" w:rsidR="00611607" w:rsidRPr="00E76469" w:rsidRDefault="009F2B92" w:rsidP="006B43A7">
      <w:pPr>
        <w:pStyle w:val="2"/>
      </w:pPr>
      <w:bookmarkStart w:id="184" w:name="_Toc46962979"/>
      <w:bookmarkStart w:id="185" w:name="_Toc57189250"/>
      <w:bookmarkStart w:id="186" w:name="_Toc57978752"/>
      <w:r w:rsidRPr="00E76469">
        <w:t>关于</w:t>
      </w:r>
      <w:r w:rsidR="00611607" w:rsidRPr="00E76469">
        <w:t>图</w:t>
      </w:r>
      <w:bookmarkEnd w:id="184"/>
      <w:bookmarkEnd w:id="185"/>
      <w:bookmarkEnd w:id="186"/>
    </w:p>
    <w:p w14:paraId="0A55F289" w14:textId="18C6D3FD" w:rsidR="009F2B92" w:rsidRPr="00E76469" w:rsidRDefault="009F2B92" w:rsidP="00E76469">
      <w:pPr>
        <w:ind w:firstLineChars="200" w:firstLine="480"/>
      </w:pPr>
      <w:r w:rsidRPr="00E76469">
        <w:t>参照</w:t>
      </w:r>
      <w:r w:rsidRPr="00E76469">
        <w:t>CY/T 170-2019</w:t>
      </w:r>
      <w:r w:rsidRPr="00E76469">
        <w:t>《学术出版规范</w:t>
      </w:r>
      <w:r w:rsidRPr="00E76469">
        <w:t xml:space="preserve"> </w:t>
      </w:r>
      <w:r w:rsidRPr="00E76469">
        <w:t>插图》标准执行。</w:t>
      </w:r>
    </w:p>
    <w:p w14:paraId="13AFCE3A" w14:textId="175ED924" w:rsidR="00E8733E" w:rsidRPr="00E76469" w:rsidRDefault="00E8733E" w:rsidP="00E76469">
      <w:pPr>
        <w:ind w:firstLineChars="200" w:firstLine="480"/>
      </w:pPr>
      <w:r w:rsidRPr="00E76469">
        <w:t>论文中的图一般居中放置，大小要合适，宽度不得超过文字边缘，图中文字一般不大于五号；图像分辨率应尽量不低于</w:t>
      </w:r>
      <w:r w:rsidRPr="00E76469">
        <w:t>300 dpi</w:t>
      </w:r>
      <w:r w:rsidRPr="00E76469">
        <w:t>；若为自画图，尽量采用中文标识，图中文字经缩放后，字号不得大于五号；图注也只需加注中文，宋体，五号。若引用文献中的图，应在图注最后标注引用，图注后无需加标点符号。</w:t>
      </w:r>
      <w:r w:rsidR="00DF1712" w:rsidRPr="00E76469">
        <w:t>文中所有的图都应予编号，图序号按</w:t>
      </w:r>
      <w:r w:rsidR="00DF1712" w:rsidRPr="00F76542">
        <w:rPr>
          <w:rFonts w:ascii="宋体" w:hAnsi="宋体"/>
        </w:rPr>
        <w:t>“</w:t>
      </w:r>
      <w:r w:rsidR="00DF1712" w:rsidRPr="00E76469">
        <w:t>章</w:t>
      </w:r>
      <w:r w:rsidR="00DF1712" w:rsidRPr="00F76542">
        <w:rPr>
          <w:rFonts w:ascii="宋体" w:hAnsi="宋体"/>
        </w:rPr>
        <w:t>”</w:t>
      </w:r>
      <w:r w:rsidR="00DF1712" w:rsidRPr="00E76469">
        <w:t>进行编号，</w:t>
      </w:r>
      <w:r w:rsidRPr="00E76469">
        <w:t>如图</w:t>
      </w:r>
      <w:r w:rsidR="006B43A7">
        <w:rPr>
          <w:rFonts w:hint="eastAsia"/>
        </w:rPr>
        <w:t>4</w:t>
      </w:r>
      <w:r w:rsidRPr="00E76469">
        <w:t>-1</w:t>
      </w:r>
      <w:r w:rsidRPr="00E76469">
        <w:t>所示：</w:t>
      </w:r>
    </w:p>
    <w:p w14:paraId="5A8753F2" w14:textId="576672A1" w:rsidR="00E8733E" w:rsidRPr="006B43A7" w:rsidRDefault="00E05597" w:rsidP="006B43A7">
      <w:pPr>
        <w:widowControl/>
        <w:jc w:val="center"/>
        <w:rPr>
          <w:sz w:val="21"/>
          <w:szCs w:val="21"/>
        </w:rPr>
      </w:pPr>
      <w:r w:rsidRPr="006B43A7">
        <w:rPr>
          <w:noProof/>
          <w:sz w:val="21"/>
          <w:szCs w:val="21"/>
        </w:rPr>
        <w:drawing>
          <wp:inline distT="0" distB="0" distL="0" distR="0" wp14:anchorId="104860BC" wp14:editId="2A8F509E">
            <wp:extent cx="3365891" cy="1971675"/>
            <wp:effectExtent l="0" t="0" r="6350" b="0"/>
            <wp:docPr id="4105" name="Picture 2" descr="104">
              <a:extLst xmlns:a="http://schemas.openxmlformats.org/drawingml/2006/main">
                <a:ext uri="{FF2B5EF4-FFF2-40B4-BE49-F238E27FC236}">
                  <a16:creationId xmlns:a16="http://schemas.microsoft.com/office/drawing/2014/main" id="{95EE9F3B-6E7F-49DA-A578-8AAD77EFB0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Picture 2" descr="104">
                      <a:extLst>
                        <a:ext uri="{FF2B5EF4-FFF2-40B4-BE49-F238E27FC236}">
                          <a16:creationId xmlns:a16="http://schemas.microsoft.com/office/drawing/2014/main" id="{95EE9F3B-6E7F-49DA-A578-8AAD77EFB028}"/>
                        </a:ext>
                      </a:extLs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87955" cy="1984599"/>
                    </a:xfrm>
                    <a:prstGeom prst="rect">
                      <a:avLst/>
                    </a:prstGeom>
                    <a:noFill/>
                    <a:ln>
                      <a:noFill/>
                    </a:ln>
                  </pic:spPr>
                </pic:pic>
              </a:graphicData>
            </a:graphic>
          </wp:inline>
        </w:drawing>
      </w:r>
    </w:p>
    <w:p w14:paraId="7BC6D878" w14:textId="782D9262" w:rsidR="00E8733E" w:rsidRPr="006B43A7" w:rsidRDefault="00E8733E" w:rsidP="006B43A7">
      <w:pPr>
        <w:jc w:val="center"/>
        <w:rPr>
          <w:sz w:val="21"/>
          <w:szCs w:val="21"/>
          <w:vertAlign w:val="superscript"/>
        </w:rPr>
      </w:pPr>
      <w:r w:rsidRPr="006B43A7">
        <w:rPr>
          <w:sz w:val="21"/>
          <w:szCs w:val="21"/>
        </w:rPr>
        <w:t>图</w:t>
      </w:r>
      <w:r w:rsidR="006B43A7" w:rsidRPr="006B43A7">
        <w:rPr>
          <w:rFonts w:hint="eastAsia"/>
          <w:sz w:val="21"/>
          <w:szCs w:val="21"/>
        </w:rPr>
        <w:t>4</w:t>
      </w:r>
      <w:r w:rsidRPr="006B43A7">
        <w:rPr>
          <w:sz w:val="21"/>
          <w:szCs w:val="21"/>
        </w:rPr>
        <w:t>-1</w:t>
      </w:r>
      <w:r w:rsidR="006B43A7" w:rsidRPr="006B43A7">
        <w:rPr>
          <w:rFonts w:hint="eastAsia"/>
          <w:sz w:val="21"/>
          <w:szCs w:val="21"/>
        </w:rPr>
        <w:t xml:space="preserve"> </w:t>
      </w:r>
      <w:r w:rsidRPr="006B43A7">
        <w:rPr>
          <w:sz w:val="21"/>
          <w:szCs w:val="21"/>
        </w:rPr>
        <w:t xml:space="preserve"> </w:t>
      </w:r>
      <w:r w:rsidR="00E05597" w:rsidRPr="006B43A7">
        <w:rPr>
          <w:sz w:val="21"/>
          <w:szCs w:val="21"/>
        </w:rPr>
        <w:t>闭环系统示意图</w:t>
      </w:r>
      <w:r w:rsidRPr="006B43A7">
        <w:rPr>
          <w:sz w:val="21"/>
          <w:szCs w:val="21"/>
          <w:vertAlign w:val="superscript"/>
        </w:rPr>
        <w:t>[1]</w:t>
      </w:r>
    </w:p>
    <w:p w14:paraId="51E14FF9" w14:textId="20E56562" w:rsidR="00185253" w:rsidRPr="00E76469" w:rsidRDefault="00611607" w:rsidP="00E76469">
      <w:pPr>
        <w:ind w:firstLineChars="200" w:firstLine="480"/>
      </w:pPr>
      <w:r w:rsidRPr="00E76469">
        <w:t>制作</w:t>
      </w:r>
      <w:r w:rsidR="00DF1712" w:rsidRPr="00E76469">
        <w:t>图</w:t>
      </w:r>
      <w:r w:rsidRPr="00E76469">
        <w:t>时请注意</w:t>
      </w:r>
      <w:r w:rsidRPr="00E76469">
        <w:t>:</w:t>
      </w:r>
    </w:p>
    <w:p w14:paraId="0E59E2DD" w14:textId="77777777" w:rsidR="00185253" w:rsidRPr="00E76469" w:rsidRDefault="00185253" w:rsidP="00E76469">
      <w:pPr>
        <w:ind w:firstLineChars="200" w:firstLine="480"/>
      </w:pPr>
      <w:r w:rsidRPr="00E76469">
        <w:t>（</w:t>
      </w:r>
      <w:r w:rsidRPr="00E76469">
        <w:t>1</w:t>
      </w:r>
      <w:r w:rsidRPr="00E76469">
        <w:t>）内容与形式应力求统一。风格、体例应一致。线条图应清晰，线型选用、线条粗细应规范，色调准确，图形布局合理、大小适当。连续色调图应清晰，层次感和饱和度适当。</w:t>
      </w:r>
    </w:p>
    <w:p w14:paraId="08AE4D95" w14:textId="6645B7B2" w:rsidR="00185253" w:rsidRPr="00E76469" w:rsidRDefault="00185253" w:rsidP="00E76469">
      <w:pPr>
        <w:ind w:firstLineChars="200" w:firstLine="480"/>
      </w:pPr>
      <w:r w:rsidRPr="00E76469">
        <w:t>（</w:t>
      </w:r>
      <w:r w:rsidR="00DF1712" w:rsidRPr="00E76469">
        <w:t>2</w:t>
      </w:r>
      <w:r w:rsidRPr="00E76469">
        <w:t>）</w:t>
      </w:r>
      <w:r w:rsidR="009F2B92" w:rsidRPr="00E76469">
        <w:t>每幅都得有</w:t>
      </w:r>
      <w:r w:rsidRPr="00E76469">
        <w:t>图题。图题应准确、简明地阐释</w:t>
      </w:r>
      <w:r w:rsidR="00DF1712" w:rsidRPr="00E76469">
        <w:t>该</w:t>
      </w:r>
      <w:r w:rsidRPr="00E76469">
        <w:t>图内容。</w:t>
      </w:r>
    </w:p>
    <w:p w14:paraId="21E2F85D" w14:textId="5EC63B77" w:rsidR="00185253" w:rsidRPr="00E76469" w:rsidRDefault="00185253" w:rsidP="00E76469">
      <w:pPr>
        <w:ind w:firstLineChars="200" w:firstLine="480"/>
      </w:pPr>
      <w:r w:rsidRPr="00E76469">
        <w:t>（</w:t>
      </w:r>
      <w:r w:rsidR="00DF1712" w:rsidRPr="00E76469">
        <w:t>3</w:t>
      </w:r>
      <w:r w:rsidRPr="00E76469">
        <w:t>）图应与正文内容相关。应选择能有效传达关键信息的图</w:t>
      </w:r>
      <w:r w:rsidR="00DF1712" w:rsidRPr="00E76469">
        <w:t>，</w:t>
      </w:r>
      <w:r w:rsidRPr="00E76469">
        <w:t>应具有自明性、</w:t>
      </w:r>
      <w:r w:rsidRPr="00E76469">
        <w:lastRenderedPageBreak/>
        <w:t>简明性、科学性和艺术性。</w:t>
      </w:r>
    </w:p>
    <w:p w14:paraId="1B5EDA35" w14:textId="4B9BE7A0" w:rsidR="00185253" w:rsidRPr="00E76469" w:rsidRDefault="00185253" w:rsidP="00E76469">
      <w:pPr>
        <w:ind w:firstLineChars="200" w:firstLine="480"/>
      </w:pPr>
      <w:r w:rsidRPr="00E76469">
        <w:t>（</w:t>
      </w:r>
      <w:r w:rsidR="00DF1712" w:rsidRPr="00E76469">
        <w:t>4</w:t>
      </w:r>
      <w:r w:rsidRPr="00E76469">
        <w:t>）结构示意图、原理示意图和流程图的设计制作应符合现行的国家标准或行业标准。</w:t>
      </w:r>
    </w:p>
    <w:p w14:paraId="20E5F59A" w14:textId="0B260F52" w:rsidR="00185253" w:rsidRPr="00E76469" w:rsidRDefault="00185253" w:rsidP="00E76469">
      <w:pPr>
        <w:ind w:firstLineChars="200" w:firstLine="480"/>
      </w:pPr>
      <w:r w:rsidRPr="00E76469">
        <w:t>（</w:t>
      </w:r>
      <w:r w:rsidRPr="00E76469">
        <w:t>6</w:t>
      </w:r>
      <w:r w:rsidRPr="00E76469">
        <w:t>）坐标曲线图的坐标轴、标值线的画法应规范</w:t>
      </w:r>
      <w:r w:rsidR="006B5DC6" w:rsidRPr="00E76469">
        <w:t>，</w:t>
      </w:r>
      <w:r w:rsidRPr="00E76469">
        <w:t>标目、标值、坐标原点应标注完整、规范、统一。</w:t>
      </w:r>
    </w:p>
    <w:p w14:paraId="310BE053" w14:textId="4177F7D2" w:rsidR="00185253" w:rsidRPr="00E76469" w:rsidRDefault="00185253" w:rsidP="00E76469">
      <w:pPr>
        <w:ind w:firstLineChars="200" w:firstLine="480"/>
      </w:pPr>
      <w:r w:rsidRPr="00E76469">
        <w:t>（</w:t>
      </w:r>
      <w:r w:rsidRPr="00E76469">
        <w:t>7</w:t>
      </w:r>
      <w:r w:rsidRPr="00E76469">
        <w:t>）图中涉及标志用图形符号、设备用图形符号和技术文件用图形符号应符合现行的国家标准。图中的术语、数值、符号等应与正文</w:t>
      </w:r>
      <w:r w:rsidR="00DF1712" w:rsidRPr="00E76469">
        <w:t>其它</w:t>
      </w:r>
      <w:r w:rsidRPr="00E76469">
        <w:t>图中的表述一致。</w:t>
      </w:r>
    </w:p>
    <w:p w14:paraId="3AFE0A94" w14:textId="4E266C4B" w:rsidR="00185253" w:rsidRPr="00E76469" w:rsidRDefault="00DF1712" w:rsidP="00E76469">
      <w:pPr>
        <w:ind w:firstLineChars="200" w:firstLine="480"/>
        <w:rPr>
          <w:szCs w:val="21"/>
        </w:rPr>
      </w:pPr>
      <w:r w:rsidRPr="00E76469">
        <w:t>（</w:t>
      </w:r>
      <w:r w:rsidRPr="00E76469">
        <w:t>8</w:t>
      </w:r>
      <w:r w:rsidRPr="00E76469">
        <w:t>）图应尽量与相应的文字靠近，根据排版可</w:t>
      </w:r>
      <w:r w:rsidR="00185253" w:rsidRPr="00E76469">
        <w:t>放在文字的下</w:t>
      </w:r>
      <w:r w:rsidRPr="00E76469">
        <w:t>方或上方</w:t>
      </w:r>
      <w:r w:rsidR="00185253" w:rsidRPr="00E76469">
        <w:t>。</w:t>
      </w:r>
      <w:r w:rsidR="00185253" w:rsidRPr="00E76469">
        <w:rPr>
          <w:szCs w:val="21"/>
        </w:rPr>
        <w:t>各章节不能因为图</w:t>
      </w:r>
      <w:r w:rsidRPr="00E76469">
        <w:rPr>
          <w:szCs w:val="21"/>
        </w:rPr>
        <w:t>的</w:t>
      </w:r>
      <w:r w:rsidR="00185253" w:rsidRPr="00E76469">
        <w:rPr>
          <w:szCs w:val="21"/>
        </w:rPr>
        <w:t>原因出现大段留白的现象。</w:t>
      </w:r>
    </w:p>
    <w:p w14:paraId="203D7C52" w14:textId="6DE1F22E" w:rsidR="00CB61B0" w:rsidRPr="00E76469" w:rsidRDefault="00CB61B0" w:rsidP="00E76469">
      <w:pPr>
        <w:ind w:firstLineChars="200" w:firstLine="480"/>
      </w:pPr>
      <w:r w:rsidRPr="00E76469">
        <w:t>（</w:t>
      </w:r>
      <w:r w:rsidRPr="00E76469">
        <w:t>9</w:t>
      </w:r>
      <w:r w:rsidRPr="00E76469">
        <w:t>）图中应有对于需特别说明问题部分的标识说</w:t>
      </w:r>
      <w:r w:rsidR="006B5DC6" w:rsidRPr="00E76469">
        <w:t>明</w:t>
      </w:r>
      <w:r w:rsidRPr="00E76469">
        <w:t>，如图</w:t>
      </w:r>
      <w:r w:rsidR="006B5DC6" w:rsidRPr="00E76469">
        <w:t>像</w:t>
      </w:r>
      <w:r w:rsidRPr="00E76469">
        <w:t>中需给出比例尺</w:t>
      </w:r>
      <w:r w:rsidR="006B5DC6" w:rsidRPr="00E76469">
        <w:t>，</w:t>
      </w:r>
      <w:r w:rsidRPr="00E76469">
        <w:t>在彩图中给出</w:t>
      </w:r>
      <w:r w:rsidRPr="00E76469">
        <w:t>Color bar</w:t>
      </w:r>
      <w:r w:rsidR="006B5DC6" w:rsidRPr="00E76469">
        <w:t>等</w:t>
      </w:r>
      <w:r w:rsidRPr="00E76469">
        <w:t>。说明字体与比例尺的字体应至少比正文小一号。</w:t>
      </w:r>
    </w:p>
    <w:p w14:paraId="3814FD50" w14:textId="6CAB202F" w:rsidR="00185253" w:rsidRPr="00E76469" w:rsidRDefault="009F2B92" w:rsidP="006B43A7">
      <w:pPr>
        <w:pStyle w:val="2"/>
      </w:pPr>
      <w:bookmarkStart w:id="187" w:name="_Toc46962980"/>
      <w:bookmarkStart w:id="188" w:name="_Toc57189251"/>
      <w:bookmarkStart w:id="189" w:name="_Toc57978753"/>
      <w:r w:rsidRPr="00E76469">
        <w:t>关于表格</w:t>
      </w:r>
      <w:bookmarkEnd w:id="187"/>
      <w:bookmarkEnd w:id="188"/>
      <w:bookmarkEnd w:id="189"/>
    </w:p>
    <w:p w14:paraId="27BB7F29" w14:textId="288CFE07" w:rsidR="009F2B92" w:rsidRPr="00E76469" w:rsidRDefault="0036346B" w:rsidP="00E76469">
      <w:pPr>
        <w:ind w:firstLineChars="200" w:firstLine="480"/>
        <w:rPr>
          <w:szCs w:val="21"/>
        </w:rPr>
      </w:pPr>
      <w:r w:rsidRPr="00E76469">
        <w:t>学位</w:t>
      </w:r>
      <w:r w:rsidR="009F2B92" w:rsidRPr="00E76469">
        <w:t>论文中的表格要使用三线格，居中放置。表格题目应居中放置于表格顶端。仅需提供中文表头</w:t>
      </w:r>
      <w:r w:rsidR="00CE00CC" w:rsidRPr="00E76469">
        <w:t>，表头及表中文字应小于正文字号，一般为</w:t>
      </w:r>
      <w:r w:rsidR="009F2B92" w:rsidRPr="00E76469">
        <w:t>宋体，五号</w:t>
      </w:r>
      <w:r w:rsidRPr="00E76469">
        <w:t>；</w:t>
      </w:r>
      <w:r w:rsidR="009F2B92" w:rsidRPr="00E76469">
        <w:t>若其中含英文</w:t>
      </w:r>
      <w:r w:rsidR="00CE00CC" w:rsidRPr="00E76469">
        <w:t>或数</w:t>
      </w:r>
      <w:r w:rsidR="009F2B92" w:rsidRPr="00E76469">
        <w:t>字</w:t>
      </w:r>
      <w:r w:rsidR="00CE00CC" w:rsidRPr="00E76469">
        <w:t>时</w:t>
      </w:r>
      <w:r w:rsidR="009F2B92" w:rsidRPr="00E76469">
        <w:t>，字体为</w:t>
      </w:r>
      <w:r w:rsidR="009F2B92" w:rsidRPr="00E76469">
        <w:t>Times New Roman</w:t>
      </w:r>
      <w:r w:rsidR="009F2B92" w:rsidRPr="00E76469">
        <w:t>，五号。表格题目与表格</w:t>
      </w:r>
      <w:r w:rsidR="00CE00CC" w:rsidRPr="00E76469">
        <w:t>尽量</w:t>
      </w:r>
      <w:r w:rsidR="009F2B92" w:rsidRPr="00E76469">
        <w:t>不</w:t>
      </w:r>
      <w:r w:rsidR="00CE00CC" w:rsidRPr="00E76469">
        <w:t>要</w:t>
      </w:r>
      <w:r w:rsidR="009F2B92" w:rsidRPr="00E76469">
        <w:t>分页。</w:t>
      </w:r>
      <w:r w:rsidR="00CE00CC" w:rsidRPr="00E76469">
        <w:t>实在需要分页时，请在下一页续表。</w:t>
      </w:r>
      <w:r w:rsidR="009F2B92" w:rsidRPr="00E76469">
        <w:t>若该表完全源于文献，应在表格题目最后标注引用。标头最后不加标点</w:t>
      </w:r>
      <w:r w:rsidRPr="00E76469">
        <w:t>。</w:t>
      </w:r>
      <w:r w:rsidR="009F2B92" w:rsidRPr="00E76469">
        <w:t>如表</w:t>
      </w:r>
      <w:r w:rsidR="00F76542">
        <w:rPr>
          <w:rFonts w:hint="eastAsia"/>
        </w:rPr>
        <w:t>4</w:t>
      </w:r>
      <w:r w:rsidR="002B0B16" w:rsidRPr="00E76469">
        <w:t>-</w:t>
      </w:r>
      <w:r w:rsidR="009F2B92" w:rsidRPr="00E76469">
        <w:t>1</w:t>
      </w:r>
      <w:r w:rsidR="009F2B92" w:rsidRPr="00E76469">
        <w:t>所示：</w:t>
      </w:r>
    </w:p>
    <w:p w14:paraId="5F09FFCA" w14:textId="525E28A5" w:rsidR="009F2B92" w:rsidRPr="00E76469" w:rsidRDefault="009F2B92" w:rsidP="00E76469">
      <w:pPr>
        <w:jc w:val="center"/>
        <w:rPr>
          <w:sz w:val="21"/>
          <w:szCs w:val="21"/>
        </w:rPr>
      </w:pPr>
      <w:r w:rsidRPr="00E76469">
        <w:rPr>
          <w:sz w:val="21"/>
          <w:szCs w:val="21"/>
        </w:rPr>
        <w:t>表</w:t>
      </w:r>
      <w:r w:rsidR="00F76542">
        <w:rPr>
          <w:rFonts w:hint="eastAsia"/>
          <w:sz w:val="21"/>
          <w:szCs w:val="21"/>
        </w:rPr>
        <w:t>4</w:t>
      </w:r>
      <w:r w:rsidR="002B0B16" w:rsidRPr="00E76469">
        <w:rPr>
          <w:sz w:val="21"/>
          <w:szCs w:val="21"/>
        </w:rPr>
        <w:t>-</w:t>
      </w:r>
      <w:r w:rsidRPr="00E76469">
        <w:rPr>
          <w:sz w:val="21"/>
          <w:szCs w:val="21"/>
        </w:rPr>
        <w:t>1</w:t>
      </w:r>
      <w:r w:rsidR="00F76542">
        <w:rPr>
          <w:rFonts w:hint="eastAsia"/>
          <w:sz w:val="21"/>
          <w:szCs w:val="21"/>
        </w:rPr>
        <w:t xml:space="preserve"> </w:t>
      </w:r>
      <w:r w:rsidRPr="00E76469">
        <w:rPr>
          <w:sz w:val="21"/>
          <w:szCs w:val="21"/>
        </w:rPr>
        <w:t xml:space="preserve"> </w:t>
      </w:r>
      <w:r w:rsidRPr="00E76469">
        <w:rPr>
          <w:sz w:val="21"/>
          <w:szCs w:val="21"/>
        </w:rPr>
        <w:t>表格示例</w:t>
      </w:r>
      <w:r w:rsidRPr="00E76469">
        <w:rPr>
          <w:sz w:val="21"/>
          <w:szCs w:val="21"/>
          <w:vertAlign w:val="superscript"/>
        </w:rPr>
        <w:t>[2]</w:t>
      </w:r>
    </w:p>
    <w:tbl>
      <w:tblPr>
        <w:tblW w:w="8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644"/>
        <w:gridCol w:w="1758"/>
        <w:gridCol w:w="1701"/>
        <w:gridCol w:w="1758"/>
        <w:gridCol w:w="1557"/>
      </w:tblGrid>
      <w:tr w:rsidR="00584658" w:rsidRPr="00E76469" w14:paraId="3A2D0DA3" w14:textId="77777777" w:rsidTr="00F76542">
        <w:trPr>
          <w:trHeight w:val="397"/>
          <w:jc w:val="center"/>
        </w:trPr>
        <w:tc>
          <w:tcPr>
            <w:tcW w:w="1644" w:type="dxa"/>
            <w:tcBorders>
              <w:top w:val="single" w:sz="12" w:space="0" w:color="auto"/>
              <w:left w:val="nil"/>
              <w:bottom w:val="single" w:sz="4" w:space="0" w:color="auto"/>
              <w:right w:val="nil"/>
            </w:tcBorders>
            <w:shd w:val="clear" w:color="auto" w:fill="auto"/>
            <w:vAlign w:val="center"/>
          </w:tcPr>
          <w:p w14:paraId="1DA6D58E" w14:textId="41BE9F40" w:rsidR="00584658" w:rsidRPr="00E76469" w:rsidRDefault="00584658" w:rsidP="00F76542">
            <w:pPr>
              <w:widowControl/>
              <w:spacing w:line="20" w:lineRule="atLeast"/>
              <w:jc w:val="center"/>
              <w:rPr>
                <w:color w:val="231F20"/>
                <w:szCs w:val="21"/>
              </w:rPr>
            </w:pPr>
            <w:proofErr w:type="spellStart"/>
            <w:r w:rsidRPr="00E76469">
              <w:rPr>
                <w:color w:val="231F20"/>
                <w:sz w:val="21"/>
                <w:szCs w:val="21"/>
              </w:rPr>
              <w:t>Aaa</w:t>
            </w:r>
            <w:proofErr w:type="spellEnd"/>
            <w:r w:rsidRPr="00E76469">
              <w:rPr>
                <w:color w:val="231F20"/>
                <w:sz w:val="21"/>
                <w:szCs w:val="21"/>
              </w:rPr>
              <w:t>*</w:t>
            </w:r>
          </w:p>
        </w:tc>
        <w:tc>
          <w:tcPr>
            <w:tcW w:w="1758" w:type="dxa"/>
            <w:tcBorders>
              <w:top w:val="single" w:sz="12" w:space="0" w:color="auto"/>
              <w:left w:val="nil"/>
              <w:bottom w:val="single" w:sz="4" w:space="0" w:color="auto"/>
              <w:right w:val="nil"/>
            </w:tcBorders>
            <w:shd w:val="clear" w:color="auto" w:fill="auto"/>
            <w:vAlign w:val="center"/>
          </w:tcPr>
          <w:p w14:paraId="245B7504" w14:textId="101E7AE3" w:rsidR="00584658" w:rsidRPr="00E76469" w:rsidRDefault="00584658" w:rsidP="00F76542">
            <w:pPr>
              <w:spacing w:line="20" w:lineRule="atLeast"/>
              <w:jc w:val="center"/>
              <w:rPr>
                <w:color w:val="231F20"/>
                <w:szCs w:val="21"/>
              </w:rPr>
            </w:pPr>
            <w:proofErr w:type="spellStart"/>
            <w:r w:rsidRPr="00E76469">
              <w:rPr>
                <w:color w:val="231F20"/>
                <w:sz w:val="21"/>
                <w:szCs w:val="21"/>
              </w:rPr>
              <w:t>Bbb</w:t>
            </w:r>
            <w:proofErr w:type="spellEnd"/>
          </w:p>
        </w:tc>
        <w:tc>
          <w:tcPr>
            <w:tcW w:w="1701" w:type="dxa"/>
            <w:tcBorders>
              <w:top w:val="single" w:sz="12" w:space="0" w:color="auto"/>
              <w:left w:val="nil"/>
              <w:bottom w:val="single" w:sz="4" w:space="0" w:color="auto"/>
              <w:right w:val="nil"/>
            </w:tcBorders>
            <w:shd w:val="clear" w:color="auto" w:fill="auto"/>
            <w:vAlign w:val="center"/>
          </w:tcPr>
          <w:p w14:paraId="63A4D86B" w14:textId="7C5D15DA" w:rsidR="00584658" w:rsidRPr="00E76469" w:rsidRDefault="00584658" w:rsidP="00F76542">
            <w:pPr>
              <w:spacing w:line="20" w:lineRule="atLeast"/>
              <w:jc w:val="center"/>
              <w:rPr>
                <w:color w:val="231F20"/>
                <w:szCs w:val="21"/>
              </w:rPr>
            </w:pPr>
            <w:proofErr w:type="spellStart"/>
            <w:r w:rsidRPr="00E76469">
              <w:rPr>
                <w:color w:val="231F20"/>
                <w:sz w:val="21"/>
                <w:szCs w:val="21"/>
              </w:rPr>
              <w:t>Ccc</w:t>
            </w:r>
            <w:proofErr w:type="spellEnd"/>
          </w:p>
        </w:tc>
        <w:tc>
          <w:tcPr>
            <w:tcW w:w="1758" w:type="dxa"/>
            <w:tcBorders>
              <w:top w:val="single" w:sz="12" w:space="0" w:color="auto"/>
              <w:left w:val="nil"/>
              <w:bottom w:val="single" w:sz="4" w:space="0" w:color="auto"/>
              <w:right w:val="nil"/>
            </w:tcBorders>
            <w:shd w:val="clear" w:color="auto" w:fill="auto"/>
            <w:vAlign w:val="center"/>
          </w:tcPr>
          <w:p w14:paraId="460F6307" w14:textId="1A1C3FAA" w:rsidR="00584658" w:rsidRPr="00E76469" w:rsidRDefault="00584658" w:rsidP="00F76542">
            <w:pPr>
              <w:spacing w:line="20" w:lineRule="atLeast"/>
              <w:jc w:val="center"/>
              <w:rPr>
                <w:color w:val="231F20"/>
                <w:szCs w:val="21"/>
              </w:rPr>
            </w:pPr>
            <w:proofErr w:type="spellStart"/>
            <w:r w:rsidRPr="00E76469">
              <w:rPr>
                <w:color w:val="231F20"/>
                <w:sz w:val="21"/>
                <w:szCs w:val="21"/>
              </w:rPr>
              <w:t>Ddd</w:t>
            </w:r>
            <w:proofErr w:type="spellEnd"/>
          </w:p>
        </w:tc>
        <w:tc>
          <w:tcPr>
            <w:tcW w:w="1557" w:type="dxa"/>
            <w:tcBorders>
              <w:top w:val="single" w:sz="12" w:space="0" w:color="auto"/>
              <w:left w:val="nil"/>
              <w:bottom w:val="single" w:sz="4" w:space="0" w:color="auto"/>
              <w:right w:val="nil"/>
            </w:tcBorders>
            <w:shd w:val="clear" w:color="auto" w:fill="auto"/>
            <w:vAlign w:val="center"/>
          </w:tcPr>
          <w:p w14:paraId="5756DB6F" w14:textId="06DBD94A" w:rsidR="00584658" w:rsidRPr="00E76469" w:rsidRDefault="00584658" w:rsidP="00F76542">
            <w:pPr>
              <w:spacing w:line="20" w:lineRule="atLeast"/>
              <w:jc w:val="center"/>
              <w:rPr>
                <w:color w:val="231F20"/>
                <w:szCs w:val="21"/>
              </w:rPr>
            </w:pPr>
            <w:proofErr w:type="spellStart"/>
            <w:proofErr w:type="gramStart"/>
            <w:r w:rsidRPr="00E76469">
              <w:rPr>
                <w:color w:val="231F20"/>
                <w:sz w:val="21"/>
                <w:szCs w:val="21"/>
              </w:rPr>
              <w:t>Eee</w:t>
            </w:r>
            <w:proofErr w:type="spellEnd"/>
            <w:r w:rsidRPr="00E76469">
              <w:rPr>
                <w:color w:val="231F20"/>
                <w:sz w:val="21"/>
                <w:szCs w:val="21"/>
                <w:vertAlign w:val="superscript"/>
              </w:rPr>
              <w:t>[</w:t>
            </w:r>
            <w:proofErr w:type="gramEnd"/>
            <w:r w:rsidRPr="00E76469">
              <w:rPr>
                <w:color w:val="231F20"/>
                <w:sz w:val="21"/>
                <w:szCs w:val="21"/>
                <w:vertAlign w:val="superscript"/>
              </w:rPr>
              <w:t>3]</w:t>
            </w:r>
          </w:p>
        </w:tc>
      </w:tr>
      <w:tr w:rsidR="00584658" w:rsidRPr="00E76469" w14:paraId="1C62A4DA" w14:textId="77777777" w:rsidTr="00F76542">
        <w:trPr>
          <w:trHeight w:val="397"/>
          <w:jc w:val="center"/>
        </w:trPr>
        <w:tc>
          <w:tcPr>
            <w:tcW w:w="1644" w:type="dxa"/>
            <w:tcBorders>
              <w:top w:val="single" w:sz="4" w:space="0" w:color="auto"/>
              <w:left w:val="nil"/>
              <w:bottom w:val="nil"/>
              <w:right w:val="nil"/>
            </w:tcBorders>
            <w:shd w:val="clear" w:color="auto" w:fill="auto"/>
            <w:vAlign w:val="center"/>
          </w:tcPr>
          <w:p w14:paraId="6D70F7A9" w14:textId="6251CBD6" w:rsidR="00584658" w:rsidRPr="00E76469" w:rsidRDefault="00584658" w:rsidP="00F76542">
            <w:pPr>
              <w:spacing w:line="20" w:lineRule="atLeast"/>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14:paraId="21D9F93F" w14:textId="7F9A6CED" w:rsidR="00584658" w:rsidRPr="00E76469" w:rsidRDefault="00584658" w:rsidP="00F76542">
            <w:pPr>
              <w:spacing w:line="20" w:lineRule="atLeast"/>
              <w:jc w:val="center"/>
              <w:rPr>
                <w:color w:val="231F20"/>
                <w:sz w:val="21"/>
                <w:szCs w:val="21"/>
              </w:rPr>
            </w:pPr>
          </w:p>
        </w:tc>
        <w:tc>
          <w:tcPr>
            <w:tcW w:w="1701" w:type="dxa"/>
            <w:tcBorders>
              <w:top w:val="single" w:sz="4" w:space="0" w:color="auto"/>
              <w:left w:val="nil"/>
              <w:bottom w:val="nil"/>
              <w:right w:val="nil"/>
            </w:tcBorders>
            <w:shd w:val="clear" w:color="auto" w:fill="auto"/>
            <w:vAlign w:val="center"/>
          </w:tcPr>
          <w:p w14:paraId="423B9A43" w14:textId="4FC62586" w:rsidR="00584658" w:rsidRPr="00E76469" w:rsidRDefault="00584658" w:rsidP="00F76542">
            <w:pPr>
              <w:spacing w:line="20" w:lineRule="atLeast"/>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14:paraId="0399D4E9" w14:textId="69D948AE" w:rsidR="00584658" w:rsidRPr="00E76469" w:rsidRDefault="00584658" w:rsidP="00F76542">
            <w:pPr>
              <w:spacing w:line="20" w:lineRule="atLeast"/>
              <w:jc w:val="center"/>
              <w:rPr>
                <w:color w:val="231F20"/>
                <w:sz w:val="21"/>
                <w:szCs w:val="21"/>
              </w:rPr>
            </w:pPr>
          </w:p>
        </w:tc>
        <w:tc>
          <w:tcPr>
            <w:tcW w:w="1557" w:type="dxa"/>
            <w:tcBorders>
              <w:top w:val="single" w:sz="4" w:space="0" w:color="auto"/>
              <w:left w:val="nil"/>
              <w:bottom w:val="nil"/>
              <w:right w:val="nil"/>
            </w:tcBorders>
            <w:shd w:val="clear" w:color="auto" w:fill="auto"/>
            <w:vAlign w:val="center"/>
          </w:tcPr>
          <w:p w14:paraId="3F899695" w14:textId="0AE7634D" w:rsidR="00584658" w:rsidRPr="00E76469" w:rsidRDefault="00584658" w:rsidP="00F76542">
            <w:pPr>
              <w:spacing w:line="20" w:lineRule="atLeast"/>
              <w:jc w:val="center"/>
              <w:rPr>
                <w:color w:val="231F20"/>
                <w:sz w:val="21"/>
                <w:szCs w:val="21"/>
              </w:rPr>
            </w:pPr>
          </w:p>
        </w:tc>
      </w:tr>
      <w:tr w:rsidR="00584658" w:rsidRPr="00E76469" w14:paraId="685404CA" w14:textId="77777777" w:rsidTr="00F76542">
        <w:trPr>
          <w:trHeight w:val="397"/>
          <w:jc w:val="center"/>
        </w:trPr>
        <w:tc>
          <w:tcPr>
            <w:tcW w:w="1644" w:type="dxa"/>
            <w:tcBorders>
              <w:top w:val="nil"/>
              <w:left w:val="nil"/>
              <w:bottom w:val="nil"/>
              <w:right w:val="nil"/>
            </w:tcBorders>
            <w:shd w:val="clear" w:color="auto" w:fill="auto"/>
            <w:vAlign w:val="center"/>
          </w:tcPr>
          <w:p w14:paraId="0F5B070E"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322A5EFB"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1E8A942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4563901D"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179C757D" w14:textId="77777777" w:rsidR="00584658" w:rsidRPr="00E76469" w:rsidRDefault="00584658" w:rsidP="00F76542">
            <w:pPr>
              <w:spacing w:line="20" w:lineRule="atLeast"/>
              <w:jc w:val="center"/>
              <w:rPr>
                <w:color w:val="231F20"/>
                <w:szCs w:val="21"/>
              </w:rPr>
            </w:pPr>
          </w:p>
        </w:tc>
      </w:tr>
      <w:tr w:rsidR="00584658" w:rsidRPr="00E76469" w14:paraId="777D2CC9" w14:textId="77777777" w:rsidTr="00F76542">
        <w:trPr>
          <w:trHeight w:val="397"/>
          <w:jc w:val="center"/>
        </w:trPr>
        <w:tc>
          <w:tcPr>
            <w:tcW w:w="1644" w:type="dxa"/>
            <w:tcBorders>
              <w:top w:val="nil"/>
              <w:left w:val="nil"/>
              <w:bottom w:val="nil"/>
              <w:right w:val="nil"/>
            </w:tcBorders>
            <w:shd w:val="clear" w:color="auto" w:fill="auto"/>
            <w:vAlign w:val="center"/>
          </w:tcPr>
          <w:p w14:paraId="7DB0009E" w14:textId="32203B15"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6414BA43"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0A3A88C4" w14:textId="72E3996F"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029D7450"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6D83E1DF" w14:textId="77777777" w:rsidR="00584658" w:rsidRPr="00E76469" w:rsidRDefault="00584658" w:rsidP="00F76542">
            <w:pPr>
              <w:spacing w:line="20" w:lineRule="atLeast"/>
              <w:jc w:val="center"/>
              <w:rPr>
                <w:color w:val="231F20"/>
                <w:szCs w:val="21"/>
              </w:rPr>
            </w:pPr>
          </w:p>
        </w:tc>
      </w:tr>
      <w:tr w:rsidR="00584658" w:rsidRPr="00E76469" w14:paraId="1A93D6C9" w14:textId="77777777" w:rsidTr="00F76542">
        <w:trPr>
          <w:trHeight w:val="397"/>
          <w:jc w:val="center"/>
        </w:trPr>
        <w:tc>
          <w:tcPr>
            <w:tcW w:w="1644" w:type="dxa"/>
            <w:tcBorders>
              <w:top w:val="nil"/>
              <w:left w:val="nil"/>
              <w:bottom w:val="nil"/>
              <w:right w:val="nil"/>
            </w:tcBorders>
            <w:shd w:val="clear" w:color="auto" w:fill="auto"/>
            <w:vAlign w:val="center"/>
          </w:tcPr>
          <w:p w14:paraId="6C11413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6D010E89"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5C979953"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3EE1F339"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7D3CA506" w14:textId="77777777" w:rsidR="00584658" w:rsidRPr="00E76469" w:rsidRDefault="00584658" w:rsidP="00F76542">
            <w:pPr>
              <w:spacing w:line="20" w:lineRule="atLeast"/>
              <w:jc w:val="center"/>
              <w:rPr>
                <w:color w:val="231F20"/>
                <w:szCs w:val="21"/>
              </w:rPr>
            </w:pPr>
          </w:p>
        </w:tc>
      </w:tr>
      <w:tr w:rsidR="00584658" w:rsidRPr="00E76469" w14:paraId="655BDAAF" w14:textId="77777777" w:rsidTr="00F76542">
        <w:trPr>
          <w:trHeight w:val="397"/>
          <w:jc w:val="center"/>
        </w:trPr>
        <w:tc>
          <w:tcPr>
            <w:tcW w:w="1644" w:type="dxa"/>
            <w:tcBorders>
              <w:top w:val="nil"/>
              <w:left w:val="nil"/>
              <w:bottom w:val="nil"/>
              <w:right w:val="nil"/>
            </w:tcBorders>
            <w:shd w:val="clear" w:color="auto" w:fill="auto"/>
            <w:vAlign w:val="center"/>
          </w:tcPr>
          <w:p w14:paraId="2D17D094" w14:textId="2E8D26BE" w:rsidR="00584658" w:rsidRPr="00E76469" w:rsidRDefault="00584658" w:rsidP="00F76542">
            <w:pPr>
              <w:widowControl/>
              <w:spacing w:line="240" w:lineRule="auto"/>
              <w:jc w:val="left"/>
              <w:rPr>
                <w:color w:val="231F20"/>
                <w:sz w:val="21"/>
                <w:szCs w:val="21"/>
              </w:rPr>
            </w:pPr>
          </w:p>
        </w:tc>
        <w:tc>
          <w:tcPr>
            <w:tcW w:w="1758" w:type="dxa"/>
            <w:tcBorders>
              <w:top w:val="nil"/>
              <w:left w:val="nil"/>
              <w:bottom w:val="nil"/>
              <w:right w:val="nil"/>
            </w:tcBorders>
            <w:shd w:val="clear" w:color="auto" w:fill="auto"/>
            <w:vAlign w:val="center"/>
          </w:tcPr>
          <w:p w14:paraId="05A993A3" w14:textId="77A92213" w:rsidR="00584658" w:rsidRPr="00E76469" w:rsidRDefault="00584658" w:rsidP="00F76542">
            <w:pPr>
              <w:spacing w:line="20" w:lineRule="atLeast"/>
              <w:jc w:val="center"/>
              <w:rPr>
                <w:color w:val="231F20"/>
                <w:sz w:val="21"/>
                <w:szCs w:val="21"/>
              </w:rPr>
            </w:pPr>
          </w:p>
        </w:tc>
        <w:tc>
          <w:tcPr>
            <w:tcW w:w="1701" w:type="dxa"/>
            <w:tcBorders>
              <w:top w:val="nil"/>
              <w:left w:val="nil"/>
              <w:bottom w:val="nil"/>
              <w:right w:val="nil"/>
            </w:tcBorders>
            <w:shd w:val="clear" w:color="auto" w:fill="auto"/>
            <w:vAlign w:val="center"/>
          </w:tcPr>
          <w:p w14:paraId="55918DD5" w14:textId="1F5E171B" w:rsidR="00584658" w:rsidRPr="00E76469" w:rsidRDefault="00584658" w:rsidP="00F76542">
            <w:pPr>
              <w:spacing w:line="20" w:lineRule="atLeast"/>
              <w:jc w:val="center"/>
              <w:rPr>
                <w:color w:val="231F20"/>
                <w:sz w:val="21"/>
                <w:szCs w:val="21"/>
              </w:rPr>
            </w:pPr>
          </w:p>
        </w:tc>
        <w:tc>
          <w:tcPr>
            <w:tcW w:w="1758" w:type="dxa"/>
            <w:tcBorders>
              <w:top w:val="nil"/>
              <w:left w:val="nil"/>
              <w:bottom w:val="nil"/>
              <w:right w:val="nil"/>
            </w:tcBorders>
            <w:shd w:val="clear" w:color="auto" w:fill="auto"/>
            <w:vAlign w:val="center"/>
          </w:tcPr>
          <w:p w14:paraId="4BFB185E" w14:textId="7340FE06" w:rsidR="00584658" w:rsidRPr="00E76469" w:rsidRDefault="00584658" w:rsidP="00F76542">
            <w:pPr>
              <w:spacing w:line="20" w:lineRule="atLeast"/>
              <w:jc w:val="center"/>
              <w:rPr>
                <w:color w:val="231F20"/>
                <w:sz w:val="21"/>
                <w:szCs w:val="21"/>
              </w:rPr>
            </w:pPr>
          </w:p>
        </w:tc>
        <w:tc>
          <w:tcPr>
            <w:tcW w:w="1557" w:type="dxa"/>
            <w:tcBorders>
              <w:top w:val="nil"/>
              <w:left w:val="nil"/>
              <w:bottom w:val="nil"/>
              <w:right w:val="nil"/>
            </w:tcBorders>
            <w:shd w:val="clear" w:color="auto" w:fill="auto"/>
            <w:vAlign w:val="center"/>
          </w:tcPr>
          <w:p w14:paraId="7AE2AEE1" w14:textId="7B547CB4" w:rsidR="00584658" w:rsidRPr="00E76469" w:rsidRDefault="00584658" w:rsidP="00F76542">
            <w:pPr>
              <w:spacing w:line="20" w:lineRule="atLeast"/>
              <w:jc w:val="center"/>
              <w:rPr>
                <w:color w:val="231F20"/>
                <w:sz w:val="21"/>
                <w:szCs w:val="21"/>
              </w:rPr>
            </w:pPr>
          </w:p>
        </w:tc>
      </w:tr>
      <w:tr w:rsidR="00584658" w:rsidRPr="00E76469" w14:paraId="6E4DB2E5" w14:textId="77777777" w:rsidTr="00F628D6">
        <w:trPr>
          <w:trHeight w:val="397"/>
          <w:jc w:val="center"/>
        </w:trPr>
        <w:tc>
          <w:tcPr>
            <w:tcW w:w="1644" w:type="dxa"/>
            <w:tcBorders>
              <w:top w:val="nil"/>
              <w:left w:val="nil"/>
              <w:bottom w:val="nil"/>
              <w:right w:val="nil"/>
            </w:tcBorders>
            <w:shd w:val="clear" w:color="auto" w:fill="auto"/>
            <w:vAlign w:val="center"/>
          </w:tcPr>
          <w:p w14:paraId="0FE1499D"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50D1BDF0"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197078FB"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0ADDF207"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7F9ABCE6" w14:textId="77777777" w:rsidR="00584658" w:rsidRPr="00E76469" w:rsidRDefault="00584658" w:rsidP="00F76542">
            <w:pPr>
              <w:spacing w:line="20" w:lineRule="atLeast"/>
              <w:jc w:val="center"/>
              <w:rPr>
                <w:color w:val="231F20"/>
                <w:szCs w:val="21"/>
              </w:rPr>
            </w:pPr>
          </w:p>
        </w:tc>
      </w:tr>
      <w:tr w:rsidR="00584658" w:rsidRPr="00E76469" w14:paraId="3063241D" w14:textId="77777777" w:rsidTr="00F628D6">
        <w:trPr>
          <w:trHeight w:val="397"/>
          <w:jc w:val="center"/>
        </w:trPr>
        <w:tc>
          <w:tcPr>
            <w:tcW w:w="1644" w:type="dxa"/>
            <w:tcBorders>
              <w:top w:val="nil"/>
              <w:left w:val="nil"/>
              <w:bottom w:val="nil"/>
              <w:right w:val="nil"/>
            </w:tcBorders>
            <w:shd w:val="clear" w:color="auto" w:fill="auto"/>
            <w:vAlign w:val="center"/>
          </w:tcPr>
          <w:p w14:paraId="1E82E1D7"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407CFFC6" w14:textId="77777777" w:rsidR="00584658" w:rsidRPr="00E76469" w:rsidRDefault="00584658" w:rsidP="00F76542">
            <w:pPr>
              <w:spacing w:line="20" w:lineRule="atLeast"/>
              <w:rPr>
                <w:color w:val="231F20"/>
                <w:szCs w:val="21"/>
              </w:rPr>
            </w:pPr>
          </w:p>
        </w:tc>
        <w:tc>
          <w:tcPr>
            <w:tcW w:w="1701" w:type="dxa"/>
            <w:tcBorders>
              <w:top w:val="nil"/>
              <w:left w:val="nil"/>
              <w:bottom w:val="nil"/>
              <w:right w:val="nil"/>
            </w:tcBorders>
            <w:shd w:val="clear" w:color="auto" w:fill="auto"/>
            <w:vAlign w:val="center"/>
          </w:tcPr>
          <w:p w14:paraId="166D2A7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7503FC43"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34F18409" w14:textId="77777777" w:rsidR="00584658" w:rsidRPr="00E76469" w:rsidRDefault="00584658" w:rsidP="00F76542">
            <w:pPr>
              <w:spacing w:line="20" w:lineRule="atLeast"/>
              <w:jc w:val="center"/>
              <w:rPr>
                <w:color w:val="231F20"/>
                <w:szCs w:val="21"/>
              </w:rPr>
            </w:pPr>
          </w:p>
        </w:tc>
      </w:tr>
      <w:tr w:rsidR="00584658" w:rsidRPr="00E76469" w14:paraId="5B9693CD" w14:textId="77777777" w:rsidTr="00F628D6">
        <w:trPr>
          <w:trHeight w:val="397"/>
          <w:jc w:val="center"/>
        </w:trPr>
        <w:tc>
          <w:tcPr>
            <w:tcW w:w="1644" w:type="dxa"/>
            <w:tcBorders>
              <w:top w:val="nil"/>
              <w:left w:val="nil"/>
              <w:bottom w:val="single" w:sz="12" w:space="0" w:color="auto"/>
              <w:right w:val="nil"/>
            </w:tcBorders>
            <w:shd w:val="clear" w:color="auto" w:fill="auto"/>
            <w:vAlign w:val="center"/>
          </w:tcPr>
          <w:p w14:paraId="666D3404" w14:textId="77777777" w:rsidR="00584658" w:rsidRPr="00E76469" w:rsidRDefault="00584658" w:rsidP="00F76542">
            <w:pPr>
              <w:spacing w:line="20" w:lineRule="atLeast"/>
              <w:rPr>
                <w:color w:val="231F20"/>
                <w:szCs w:val="21"/>
              </w:rPr>
            </w:pPr>
          </w:p>
        </w:tc>
        <w:tc>
          <w:tcPr>
            <w:tcW w:w="1758" w:type="dxa"/>
            <w:tcBorders>
              <w:top w:val="nil"/>
              <w:left w:val="nil"/>
              <w:bottom w:val="single" w:sz="12" w:space="0" w:color="auto"/>
              <w:right w:val="nil"/>
            </w:tcBorders>
            <w:shd w:val="clear" w:color="auto" w:fill="auto"/>
            <w:vAlign w:val="center"/>
          </w:tcPr>
          <w:p w14:paraId="0671623C" w14:textId="77777777" w:rsidR="00584658" w:rsidRPr="00E76469" w:rsidRDefault="00584658" w:rsidP="00F76542">
            <w:pPr>
              <w:spacing w:line="20" w:lineRule="atLeast"/>
              <w:jc w:val="center"/>
              <w:rPr>
                <w:color w:val="231F20"/>
                <w:szCs w:val="21"/>
              </w:rPr>
            </w:pPr>
          </w:p>
        </w:tc>
        <w:tc>
          <w:tcPr>
            <w:tcW w:w="1701" w:type="dxa"/>
            <w:tcBorders>
              <w:top w:val="nil"/>
              <w:left w:val="nil"/>
              <w:bottom w:val="single" w:sz="12" w:space="0" w:color="auto"/>
              <w:right w:val="nil"/>
            </w:tcBorders>
            <w:shd w:val="clear" w:color="auto" w:fill="auto"/>
            <w:vAlign w:val="center"/>
          </w:tcPr>
          <w:p w14:paraId="46D25709" w14:textId="77777777" w:rsidR="00584658" w:rsidRPr="00E76469" w:rsidRDefault="00584658" w:rsidP="00F76542">
            <w:pPr>
              <w:spacing w:line="20" w:lineRule="atLeast"/>
              <w:jc w:val="center"/>
              <w:rPr>
                <w:color w:val="231F20"/>
                <w:szCs w:val="21"/>
              </w:rPr>
            </w:pPr>
          </w:p>
        </w:tc>
        <w:tc>
          <w:tcPr>
            <w:tcW w:w="1758" w:type="dxa"/>
            <w:tcBorders>
              <w:top w:val="nil"/>
              <w:left w:val="nil"/>
              <w:bottom w:val="single" w:sz="12" w:space="0" w:color="auto"/>
              <w:right w:val="nil"/>
            </w:tcBorders>
            <w:shd w:val="clear" w:color="auto" w:fill="auto"/>
            <w:vAlign w:val="center"/>
          </w:tcPr>
          <w:p w14:paraId="0E61D9CD" w14:textId="77777777" w:rsidR="00584658" w:rsidRPr="00E76469" w:rsidRDefault="00584658" w:rsidP="00F76542">
            <w:pPr>
              <w:spacing w:line="20" w:lineRule="atLeast"/>
              <w:jc w:val="center"/>
              <w:rPr>
                <w:color w:val="231F20"/>
                <w:szCs w:val="21"/>
              </w:rPr>
            </w:pPr>
          </w:p>
        </w:tc>
        <w:tc>
          <w:tcPr>
            <w:tcW w:w="1557" w:type="dxa"/>
            <w:tcBorders>
              <w:top w:val="nil"/>
              <w:left w:val="nil"/>
              <w:bottom w:val="single" w:sz="12" w:space="0" w:color="auto"/>
              <w:right w:val="nil"/>
            </w:tcBorders>
            <w:shd w:val="clear" w:color="auto" w:fill="auto"/>
            <w:vAlign w:val="center"/>
          </w:tcPr>
          <w:p w14:paraId="5AED45AB" w14:textId="77777777" w:rsidR="00584658" w:rsidRPr="00E76469" w:rsidRDefault="00584658" w:rsidP="00F76542">
            <w:pPr>
              <w:spacing w:line="20" w:lineRule="atLeast"/>
              <w:jc w:val="center"/>
              <w:rPr>
                <w:color w:val="231F20"/>
                <w:szCs w:val="21"/>
              </w:rPr>
            </w:pPr>
          </w:p>
        </w:tc>
      </w:tr>
    </w:tbl>
    <w:p w14:paraId="182C06D8" w14:textId="60BAE675" w:rsidR="009F2B92" w:rsidRPr="00E76469" w:rsidRDefault="00CE00CC" w:rsidP="00F76542">
      <w:pPr>
        <w:ind w:firstLineChars="100" w:firstLine="240"/>
      </w:pPr>
      <w:r w:rsidRPr="00E76469">
        <w:t>*</w:t>
      </w:r>
      <w:r w:rsidRPr="00E76469">
        <w:rPr>
          <w:sz w:val="21"/>
          <w:szCs w:val="21"/>
        </w:rPr>
        <w:t>注：存在注释时，请采用宋体、</w:t>
      </w:r>
      <w:r w:rsidRPr="00E76469">
        <w:rPr>
          <w:sz w:val="21"/>
          <w:szCs w:val="21"/>
        </w:rPr>
        <w:t>5</w:t>
      </w:r>
      <w:r w:rsidRPr="00E76469">
        <w:rPr>
          <w:sz w:val="21"/>
          <w:szCs w:val="21"/>
        </w:rPr>
        <w:t>号</w:t>
      </w:r>
    </w:p>
    <w:p w14:paraId="6C0F4EA1" w14:textId="0E25C349" w:rsidR="009F2B92" w:rsidRPr="00E76469" w:rsidRDefault="009F2B92" w:rsidP="00E76469">
      <w:pPr>
        <w:ind w:firstLineChars="200" w:firstLine="480"/>
      </w:pPr>
      <w:r w:rsidRPr="00E76469">
        <w:lastRenderedPageBreak/>
        <w:t>一般情况下，</w:t>
      </w:r>
      <w:r w:rsidR="0036346B" w:rsidRPr="00E76469">
        <w:t>表</w:t>
      </w:r>
      <w:r w:rsidRPr="00E76469">
        <w:t>应放在文字的下面，</w:t>
      </w:r>
      <w:r w:rsidR="0036346B" w:rsidRPr="00E76469">
        <w:t>有时依据排版的需要，</w:t>
      </w:r>
      <w:r w:rsidRPr="00E76469">
        <w:t>也可以放在文字上方。但无论如何，图应尽量与文字靠近。</w:t>
      </w:r>
    </w:p>
    <w:p w14:paraId="720AD29A" w14:textId="2EB9598F" w:rsidR="0036346B" w:rsidRPr="00E76469" w:rsidRDefault="0036346B" w:rsidP="00E76469">
      <w:pPr>
        <w:ind w:firstLineChars="200" w:firstLine="480"/>
      </w:pPr>
      <w:r w:rsidRPr="00E76469">
        <w:t>（</w:t>
      </w:r>
      <w:r w:rsidRPr="00E76469">
        <w:t>1</w:t>
      </w:r>
      <w:r w:rsidRPr="00E76469">
        <w:t>）表格序号按</w:t>
      </w:r>
      <w:r w:rsidRPr="00F76542">
        <w:rPr>
          <w:rFonts w:ascii="宋体" w:hAnsi="宋体"/>
        </w:rPr>
        <w:t>“</w:t>
      </w:r>
      <w:r w:rsidRPr="00E76469">
        <w:t>章</w:t>
      </w:r>
      <w:r w:rsidRPr="00F76542">
        <w:rPr>
          <w:rFonts w:ascii="宋体" w:hAnsi="宋体"/>
        </w:rPr>
        <w:t>”</w:t>
      </w:r>
      <w:r w:rsidRPr="00E76469">
        <w:t>进行编号，如第</w:t>
      </w:r>
      <w:r w:rsidRPr="00E76469">
        <w:t>3</w:t>
      </w:r>
      <w:r w:rsidRPr="00E76469">
        <w:t>章第</w:t>
      </w:r>
      <w:r w:rsidRPr="00E76469">
        <w:t>1</w:t>
      </w:r>
      <w:r w:rsidRPr="00E76469">
        <w:t>个表为</w:t>
      </w:r>
      <w:r w:rsidRPr="00F76542">
        <w:rPr>
          <w:rFonts w:ascii="宋体" w:hAnsi="宋体"/>
        </w:rPr>
        <w:t>“</w:t>
      </w:r>
      <w:r w:rsidRPr="00E76469">
        <w:t>表</w:t>
      </w:r>
      <w:r w:rsidRPr="00E76469">
        <w:t>3-1</w:t>
      </w:r>
      <w:r w:rsidRPr="00F76542">
        <w:rPr>
          <w:rFonts w:ascii="宋体" w:hAnsi="宋体"/>
        </w:rPr>
        <w:t>”</w:t>
      </w:r>
      <w:r w:rsidRPr="00E76469">
        <w:t>，以此类推。</w:t>
      </w:r>
    </w:p>
    <w:p w14:paraId="243E5E86" w14:textId="77777777" w:rsidR="0036346B" w:rsidRPr="00E76469" w:rsidRDefault="0036346B" w:rsidP="00E76469">
      <w:pPr>
        <w:ind w:firstLineChars="200" w:firstLine="480"/>
      </w:pPr>
      <w:r w:rsidRPr="00E76469">
        <w:t>（</w:t>
      </w:r>
      <w:r w:rsidRPr="00E76469">
        <w:t>2</w:t>
      </w:r>
      <w:r w:rsidRPr="00E76469">
        <w:t>）表格内容与正文配合应相得益彰，内容适合用表表达。</w:t>
      </w:r>
    </w:p>
    <w:p w14:paraId="07BD08D5" w14:textId="77777777" w:rsidR="0036346B" w:rsidRPr="00E76469" w:rsidRDefault="0036346B" w:rsidP="00E76469">
      <w:pPr>
        <w:ind w:firstLineChars="200" w:firstLine="480"/>
      </w:pPr>
      <w:r w:rsidRPr="00E76469">
        <w:t>（</w:t>
      </w:r>
      <w:r w:rsidRPr="00E76469">
        <w:t>3</w:t>
      </w:r>
      <w:r w:rsidRPr="00E76469">
        <w:t>）表格应具有自明性和简明</w:t>
      </w:r>
      <w:sdt>
        <w:sdtPr>
          <w:alias w:val="敏感词"/>
          <w:tag w:val="_reson_敏感词"/>
          <w:id w:val="-441149985"/>
          <w:placeholder>
            <w:docPart w:val="D68DA9474829F0458E93A5C07830B9CF"/>
          </w:placeholder>
        </w:sdtPr>
        <w:sdtEndPr/>
        <w:sdtContent>
          <w:r w:rsidRPr="00E76469">
            <w:t>性</w:t>
          </w:r>
        </w:sdtContent>
      </w:sdt>
      <w:r w:rsidRPr="00E76469">
        <w:t>，栏目设置应科学。</w:t>
      </w:r>
    </w:p>
    <w:p w14:paraId="7A089829" w14:textId="77777777" w:rsidR="0036346B" w:rsidRPr="00E76469" w:rsidRDefault="0036346B" w:rsidP="00E76469">
      <w:pPr>
        <w:ind w:firstLineChars="200" w:firstLine="480"/>
      </w:pPr>
      <w:r w:rsidRPr="00E76469">
        <w:t>（</w:t>
      </w:r>
      <w:r w:rsidRPr="00E76469">
        <w:t>4</w:t>
      </w:r>
      <w:r w:rsidRPr="00E76469">
        <w:t>）表格中的数据</w:t>
      </w:r>
      <w:sdt>
        <w:sdtPr>
          <w:alias w:val="错误"/>
          <w:tag w:val="我应_reson_同音字错误"/>
          <w:id w:val="-379942025"/>
          <w:placeholder>
            <w:docPart w:val="D68DA9474829F0458E93A5C07830B9CF"/>
          </w:placeholder>
        </w:sdtPr>
        <w:sdtEndPr/>
        <w:sdtContent>
          <w:r w:rsidRPr="00E76469">
            <w:t>应</w:t>
          </w:r>
        </w:sdtContent>
      </w:sdt>
      <w:r w:rsidRPr="00E76469">
        <w:t>具有完整性和准确性。</w:t>
      </w:r>
    </w:p>
    <w:p w14:paraId="36C2535B" w14:textId="77777777" w:rsidR="0036346B" w:rsidRPr="00E76469" w:rsidRDefault="0036346B" w:rsidP="00E76469">
      <w:pPr>
        <w:ind w:firstLineChars="200" w:firstLine="480"/>
      </w:pPr>
      <w:r w:rsidRPr="00E76469">
        <w:t>（</w:t>
      </w:r>
      <w:r w:rsidRPr="00E76469">
        <w:t>5</w:t>
      </w:r>
      <w:r w:rsidRPr="00E76469">
        <w:t>）表格中连续数的分组应科学，不得重叠和遗漏。</w:t>
      </w:r>
    </w:p>
    <w:p w14:paraId="5804AAA4" w14:textId="77777777" w:rsidR="0036346B" w:rsidRPr="00E76469" w:rsidRDefault="0036346B" w:rsidP="00E76469">
      <w:pPr>
        <w:ind w:firstLineChars="200" w:firstLine="480"/>
      </w:pPr>
      <w:r w:rsidRPr="00E76469">
        <w:t>（</w:t>
      </w:r>
      <w:r w:rsidRPr="00E76469">
        <w:t>6</w:t>
      </w:r>
      <w:r w:rsidRPr="00E76469">
        <w:t>）表格中的数值修约</w:t>
      </w:r>
      <w:sdt>
        <w:sdtPr>
          <w:alias w:val="警告"/>
          <w:tag w:val="_reson_可疑词汇，请您再次检查。"/>
          <w:id w:val="1637228549"/>
          <w:placeholder>
            <w:docPart w:val="D68DA9474829F0458E93A5C07830B9CF"/>
          </w:placeholder>
        </w:sdtPr>
        <w:sdtEndPr/>
        <w:sdtContent>
          <w:r w:rsidRPr="00E76469">
            <w:t>和极</w:t>
          </w:r>
        </w:sdtContent>
      </w:sdt>
      <w:r w:rsidRPr="00E76469">
        <w:t>原数值的书写应符合</w:t>
      </w:r>
      <w:r w:rsidRPr="00E76469">
        <w:t>GB/T 8170</w:t>
      </w:r>
      <w:r w:rsidRPr="00E76469">
        <w:t>的规定。</w:t>
      </w:r>
    </w:p>
    <w:p w14:paraId="46133496" w14:textId="77777777" w:rsidR="0036346B" w:rsidRPr="00E76469" w:rsidRDefault="0036346B" w:rsidP="00E76469">
      <w:pPr>
        <w:ind w:firstLineChars="200" w:firstLine="480"/>
      </w:pPr>
      <w:r w:rsidRPr="00E76469">
        <w:t>（</w:t>
      </w:r>
      <w:r w:rsidRPr="00E76469">
        <w:t>7</w:t>
      </w:r>
      <w:r w:rsidRPr="00E76469">
        <w:t>）表格中的量和单位的名称、符号及书写应符合国家标准</w:t>
      </w:r>
      <w:r w:rsidRPr="00E76469">
        <w:t>GB3100</w:t>
      </w:r>
      <w:r w:rsidRPr="00E76469">
        <w:t>～</w:t>
      </w:r>
      <w:sdt>
        <w:sdtPr>
          <w:alias w:val="敏感词"/>
          <w:tag w:val="_reson_用户自定义敏感词"/>
          <w:id w:val="-17471006"/>
          <w:placeholder>
            <w:docPart w:val="D68DA9474829F0458E93A5C07830B9CF"/>
          </w:placeholder>
        </w:sdtPr>
        <w:sdtEndPr/>
        <w:sdtContent>
          <w:r w:rsidRPr="00E76469">
            <w:t>310</w:t>
          </w:r>
        </w:sdtContent>
      </w:sdt>
      <w:r w:rsidRPr="00E76469">
        <w:t>2—93</w:t>
      </w:r>
      <w:r w:rsidRPr="00E76469">
        <w:t>量和单位的系列标准和相关行业标准。</w:t>
      </w:r>
    </w:p>
    <w:p w14:paraId="69D5449E" w14:textId="6E798D1B" w:rsidR="0036346B" w:rsidRPr="00E76469" w:rsidRDefault="0036346B" w:rsidP="00E76469">
      <w:pPr>
        <w:ind w:firstLineChars="200" w:firstLine="480"/>
      </w:pPr>
      <w:r w:rsidRPr="00E76469">
        <w:t>（</w:t>
      </w:r>
      <w:r w:rsidRPr="00E76469">
        <w:t>8</w:t>
      </w:r>
      <w:r w:rsidRPr="00E76469">
        <w:t>）表格中数字形式的使用应符合</w:t>
      </w:r>
      <w:r w:rsidRPr="00E76469">
        <w:t>GB/T 15835</w:t>
      </w:r>
      <w:r w:rsidRPr="00E76469">
        <w:t>规定。</w:t>
      </w:r>
    </w:p>
    <w:p w14:paraId="2275F988" w14:textId="77777777" w:rsidR="0036346B" w:rsidRPr="00E76469" w:rsidRDefault="0036346B" w:rsidP="00E76469">
      <w:pPr>
        <w:ind w:firstLineChars="200" w:firstLine="480"/>
      </w:pPr>
      <w:r w:rsidRPr="00E76469">
        <w:t>（</w:t>
      </w:r>
      <w:r w:rsidRPr="00E76469">
        <w:t>9</w:t>
      </w:r>
      <w:r w:rsidRPr="00E76469">
        <w:t>）表格中的科学技术名词应符合</w:t>
      </w:r>
      <w:r w:rsidRPr="00E76469">
        <w:t>CVT 119</w:t>
      </w:r>
      <w:r w:rsidRPr="00E76469">
        <w:t>的规定。</w:t>
      </w:r>
    </w:p>
    <w:p w14:paraId="22F2A947" w14:textId="77777777" w:rsidR="0036346B" w:rsidRPr="00E76469" w:rsidRDefault="0036346B" w:rsidP="00E76469">
      <w:pPr>
        <w:ind w:firstLineChars="200" w:firstLine="480"/>
      </w:pPr>
      <w:r w:rsidRPr="00E76469">
        <w:t>（</w:t>
      </w:r>
      <w:r w:rsidRPr="00E76469">
        <w:t>10</w:t>
      </w:r>
      <w:r w:rsidRPr="00E76469">
        <w:t>）表格中的术语、数值、符号等应与正文以及同</w:t>
      </w:r>
      <w:sdt>
        <w:sdtPr>
          <w:alias w:val="错误"/>
          <w:tag w:val="以文本_reson_同音字错误"/>
          <w:id w:val="1616410400"/>
          <w:placeholder>
            <w:docPart w:val="9546CB7D0BEA3548AC025BE3CC413A7E"/>
          </w:placeholder>
        </w:sdtPr>
        <w:sdtEndPr/>
        <w:sdtContent>
          <w:r w:rsidRPr="00E76469">
            <w:t>一文本</w:t>
          </w:r>
        </w:sdtContent>
      </w:sdt>
      <w:r w:rsidRPr="00E76469">
        <w:t>中其他表格中的表述一致。</w:t>
      </w:r>
    </w:p>
    <w:p w14:paraId="5254DE96" w14:textId="77777777" w:rsidR="0036346B" w:rsidRPr="00E76469" w:rsidRDefault="0036346B" w:rsidP="00E76469">
      <w:pPr>
        <w:ind w:firstLineChars="200" w:firstLine="480"/>
      </w:pPr>
      <w:r w:rsidRPr="00E76469">
        <w:t>（</w:t>
      </w:r>
      <w:r w:rsidRPr="00E76469">
        <w:t>11</w:t>
      </w:r>
      <w:r w:rsidRPr="00E76469">
        <w:t>）全书的表格</w:t>
      </w:r>
      <w:sdt>
        <w:sdtPr>
          <w:alias w:val="警告"/>
          <w:tag w:val="_reson_可疑词汇，请您再次检查。"/>
          <w:id w:val="-1677957074"/>
          <w:placeholder>
            <w:docPart w:val="9546CB7D0BEA3548AC025BE3CC413A7E"/>
          </w:placeholder>
        </w:sdtPr>
        <w:sdtEndPr/>
        <w:sdtContent>
          <w:r w:rsidRPr="00E76469">
            <w:t>的表</w:t>
          </w:r>
        </w:sdtContent>
      </w:sdt>
      <w:r w:rsidRPr="00E76469">
        <w:t>号、表题，表头、表身、表</w:t>
      </w:r>
      <w:sdt>
        <w:sdtPr>
          <w:alias w:val="错误"/>
          <w:tag w:val="猪的_reson_同音字错误"/>
          <w:id w:val="928007178"/>
          <w:placeholder>
            <w:docPart w:val="9546CB7D0BEA3548AC025BE3CC413A7E"/>
          </w:placeholder>
        </w:sdtPr>
        <w:sdtEndPr/>
        <w:sdtContent>
          <w:r w:rsidRPr="00E76469">
            <w:t>注的</w:t>
          </w:r>
        </w:sdtContent>
      </w:sdt>
      <w:r w:rsidRPr="00E76469">
        <w:t>格式应统一。</w:t>
      </w:r>
    </w:p>
    <w:p w14:paraId="48273055" w14:textId="7F379B7F" w:rsidR="0036346B" w:rsidRPr="00E76469" w:rsidRDefault="0036346B" w:rsidP="006B43A7">
      <w:pPr>
        <w:pStyle w:val="2"/>
      </w:pPr>
      <w:bookmarkStart w:id="190" w:name="_Toc46962981"/>
      <w:bookmarkStart w:id="191" w:name="_Toc57189252"/>
      <w:bookmarkStart w:id="192" w:name="_Toc57978754"/>
      <w:r w:rsidRPr="00E76469">
        <w:t>名词、术语</w:t>
      </w:r>
      <w:bookmarkEnd w:id="190"/>
      <w:bookmarkEnd w:id="191"/>
      <w:bookmarkEnd w:id="192"/>
    </w:p>
    <w:p w14:paraId="712A3A9E" w14:textId="2593F250" w:rsidR="0036346B" w:rsidRPr="00E76469" w:rsidRDefault="0036346B" w:rsidP="00E76469">
      <w:pPr>
        <w:ind w:firstLineChars="200" w:firstLine="480"/>
        <w:rPr>
          <w:szCs w:val="21"/>
        </w:rPr>
      </w:pPr>
      <w:r w:rsidRPr="00E76469">
        <w:rPr>
          <w:szCs w:val="21"/>
        </w:rPr>
        <w:t>学位论文存在大量的专业名词与专业术语，针对同一内容的名字、术语有多种表达方式时，原则上以关系最为密切的学科为准，并尽量符合最新的国家或行业规程、规范。</w:t>
      </w:r>
      <w:r w:rsidR="0075714F" w:rsidRPr="00E76469">
        <w:rPr>
          <w:szCs w:val="21"/>
        </w:rPr>
        <w:t>若属</w:t>
      </w:r>
      <w:r w:rsidRPr="00E76469">
        <w:rPr>
          <w:szCs w:val="21"/>
        </w:rPr>
        <w:t>全国科学技术名词审定委员会最新公布的各类学科的</w:t>
      </w:r>
      <w:r w:rsidRPr="00F76542">
        <w:rPr>
          <w:rFonts w:ascii="宋体" w:hAnsi="宋体"/>
          <w:szCs w:val="21"/>
        </w:rPr>
        <w:t>“</w:t>
      </w:r>
      <w:r w:rsidRPr="00E76469">
        <w:rPr>
          <w:szCs w:val="21"/>
        </w:rPr>
        <w:t>名词</w:t>
      </w:r>
      <w:r w:rsidRPr="00F76542">
        <w:rPr>
          <w:rFonts w:ascii="宋体" w:hAnsi="宋体"/>
          <w:szCs w:val="21"/>
        </w:rPr>
        <w:t>”</w:t>
      </w:r>
      <w:r w:rsidR="0075714F" w:rsidRPr="00E76469">
        <w:rPr>
          <w:szCs w:val="21"/>
        </w:rPr>
        <w:t>，则须严格执行，且</w:t>
      </w:r>
      <w:r w:rsidRPr="00E76469">
        <w:rPr>
          <w:szCs w:val="21"/>
        </w:rPr>
        <w:t>在全文中统一</w:t>
      </w:r>
      <w:r w:rsidR="0075714F" w:rsidRPr="00E76469">
        <w:rPr>
          <w:szCs w:val="21"/>
        </w:rPr>
        <w:t>。</w:t>
      </w:r>
    </w:p>
    <w:p w14:paraId="7C17C405" w14:textId="382B2DCF" w:rsidR="0036346B" w:rsidRPr="00E76469" w:rsidRDefault="0036346B" w:rsidP="00E76469">
      <w:pPr>
        <w:ind w:firstLineChars="200" w:firstLine="480"/>
        <w:rPr>
          <w:szCs w:val="21"/>
        </w:rPr>
      </w:pPr>
      <w:r w:rsidRPr="00E76469">
        <w:rPr>
          <w:szCs w:val="21"/>
        </w:rPr>
        <w:t>外国专有名称在释文中首次出现时，应附原文和简称。例如：</w:t>
      </w:r>
      <w:r w:rsidRPr="00F76542">
        <w:rPr>
          <w:rFonts w:ascii="宋体" w:hAnsi="宋体"/>
          <w:szCs w:val="21"/>
        </w:rPr>
        <w:t>“</w:t>
      </w:r>
      <w:r w:rsidRPr="00E76469">
        <w:rPr>
          <w:szCs w:val="21"/>
        </w:rPr>
        <w:t>美国垦务局（</w:t>
      </w:r>
      <w:r w:rsidRPr="00E76469">
        <w:rPr>
          <w:szCs w:val="21"/>
        </w:rPr>
        <w:t xml:space="preserve">United States Bureau of </w:t>
      </w:r>
      <w:proofErr w:type="spellStart"/>
      <w:r w:rsidRPr="00E76469">
        <w:rPr>
          <w:szCs w:val="21"/>
        </w:rPr>
        <w:t>Reclamati</w:t>
      </w:r>
      <w:proofErr w:type="spellEnd"/>
      <w:r w:rsidRPr="00E76469">
        <w:rPr>
          <w:szCs w:val="21"/>
        </w:rPr>
        <w:t>，</w:t>
      </w:r>
      <w:r w:rsidRPr="00E76469">
        <w:rPr>
          <w:szCs w:val="21"/>
        </w:rPr>
        <w:t>U</w:t>
      </w:r>
      <w:sdt>
        <w:sdtPr>
          <w:rPr>
            <w:szCs w:val="21"/>
          </w:rPr>
          <w:alias w:val="敏感词"/>
          <w:tag w:val="_reson_用户自定义敏感词"/>
          <w:id w:val="-903833507"/>
          <w:placeholder>
            <w:docPart w:val="B9371AF5B3CF3741AC802B84FA36BF7E"/>
          </w:placeholder>
        </w:sdtPr>
        <w:sdtEndPr/>
        <w:sdtContent>
          <w:r w:rsidRPr="00E76469">
            <w:rPr>
              <w:szCs w:val="21"/>
            </w:rPr>
            <w:t>SB</w:t>
          </w:r>
        </w:sdtContent>
      </w:sdt>
      <w:r w:rsidRPr="00E76469">
        <w:rPr>
          <w:szCs w:val="21"/>
        </w:rPr>
        <w:t>R</w:t>
      </w:r>
      <w:r w:rsidRPr="00E76469">
        <w:rPr>
          <w:szCs w:val="21"/>
        </w:rPr>
        <w:t>）</w:t>
      </w:r>
      <w:r w:rsidRPr="00F76542">
        <w:rPr>
          <w:rFonts w:ascii="宋体" w:hAnsi="宋体"/>
          <w:szCs w:val="21"/>
        </w:rPr>
        <w:t>”</w:t>
      </w:r>
      <w:r w:rsidR="0075714F" w:rsidRPr="00E76469">
        <w:rPr>
          <w:szCs w:val="21"/>
        </w:rPr>
        <w:t>、</w:t>
      </w:r>
      <w:r w:rsidRPr="00F76542">
        <w:rPr>
          <w:rFonts w:ascii="宋体" w:hAnsi="宋体"/>
          <w:szCs w:val="21"/>
        </w:rPr>
        <w:t>“</w:t>
      </w:r>
      <w:r w:rsidRPr="00E76469">
        <w:rPr>
          <w:szCs w:val="21"/>
        </w:rPr>
        <w:t>美国大坝委员会（</w:t>
      </w:r>
      <w:r w:rsidRPr="00E76469">
        <w:rPr>
          <w:szCs w:val="21"/>
        </w:rPr>
        <w:t>United States Committee On Large Dams</w:t>
      </w:r>
      <w:r w:rsidRPr="00E76469">
        <w:rPr>
          <w:szCs w:val="21"/>
        </w:rPr>
        <w:t>，</w:t>
      </w:r>
      <w:r w:rsidRPr="00E76469">
        <w:rPr>
          <w:szCs w:val="21"/>
        </w:rPr>
        <w:t>USCOLD</w:t>
      </w:r>
      <w:r w:rsidRPr="00E76469">
        <w:rPr>
          <w:szCs w:val="21"/>
        </w:rPr>
        <w:t>）</w:t>
      </w:r>
      <w:r w:rsidRPr="00F76542">
        <w:rPr>
          <w:rFonts w:ascii="宋体" w:hAnsi="宋体"/>
          <w:szCs w:val="21"/>
        </w:rPr>
        <w:t>”</w:t>
      </w:r>
      <w:r w:rsidRPr="00E76469">
        <w:rPr>
          <w:szCs w:val="21"/>
        </w:rPr>
        <w:t>。在同一条目中再次出现时</w:t>
      </w:r>
      <w:r w:rsidR="0075714F" w:rsidRPr="00E76469">
        <w:rPr>
          <w:szCs w:val="21"/>
        </w:rPr>
        <w:t>可采用中文或英文缩写。</w:t>
      </w:r>
    </w:p>
    <w:p w14:paraId="4DE94AFD" w14:textId="77777777" w:rsidR="0075714F" w:rsidRPr="00E76469" w:rsidRDefault="0075714F" w:rsidP="006B43A7">
      <w:pPr>
        <w:pStyle w:val="2"/>
      </w:pPr>
      <w:bookmarkStart w:id="193" w:name="_Toc46962982"/>
      <w:bookmarkStart w:id="194" w:name="_Toc57189253"/>
      <w:bookmarkStart w:id="195" w:name="_Toc57978755"/>
      <w:r w:rsidRPr="00E76469">
        <w:lastRenderedPageBreak/>
        <w:t>符号、单位的使用</w:t>
      </w:r>
      <w:bookmarkEnd w:id="193"/>
      <w:bookmarkEnd w:id="194"/>
      <w:bookmarkEnd w:id="195"/>
    </w:p>
    <w:p w14:paraId="09EE9D5C" w14:textId="4E6D4774" w:rsidR="0075714F" w:rsidRPr="00E76469" w:rsidRDefault="0075714F" w:rsidP="00E76469">
      <w:pPr>
        <w:ind w:firstLineChars="200" w:firstLine="480"/>
        <w:rPr>
          <w:szCs w:val="21"/>
        </w:rPr>
      </w:pPr>
      <w:r w:rsidRPr="00E76469">
        <w:rPr>
          <w:szCs w:val="21"/>
        </w:rPr>
        <w:t>标点符号的使用，应符合国家标准</w:t>
      </w:r>
      <w:r w:rsidRPr="00E76469">
        <w:rPr>
          <w:szCs w:val="21"/>
        </w:rPr>
        <w:t>GB</w:t>
      </w:r>
      <w:r w:rsidRPr="00E76469">
        <w:rPr>
          <w:szCs w:val="21"/>
        </w:rPr>
        <w:t>／</w:t>
      </w:r>
      <w:r w:rsidRPr="00E76469">
        <w:rPr>
          <w:szCs w:val="21"/>
        </w:rPr>
        <w:t>T 15834—2011</w:t>
      </w:r>
      <w:r w:rsidRPr="00E76469">
        <w:rPr>
          <w:szCs w:val="21"/>
        </w:rPr>
        <w:t>《标点符号用法》。</w:t>
      </w:r>
    </w:p>
    <w:p w14:paraId="221796E9" w14:textId="6E381B63"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）论文中的计量单位应采用法定计量单位（简称法定单位），应符合国家标准</w:t>
      </w:r>
      <w:r w:rsidRPr="00E76469">
        <w:rPr>
          <w:szCs w:val="21"/>
        </w:rPr>
        <w:t>GB 3100</w:t>
      </w:r>
      <w:r w:rsidRPr="00E76469">
        <w:rPr>
          <w:szCs w:val="21"/>
        </w:rPr>
        <w:t>～</w:t>
      </w:r>
      <w:sdt>
        <w:sdtPr>
          <w:rPr>
            <w:szCs w:val="21"/>
          </w:rPr>
          <w:alias w:val="敏感词"/>
          <w:tag w:val="_reson_用户自定义敏感词"/>
          <w:id w:val="1117568726"/>
          <w:placeholder>
            <w:docPart w:val="E7C7214180CE914EB7B2CB728CBF98E3"/>
          </w:placeholder>
        </w:sdtPr>
        <w:sdtEndPr/>
        <w:sdtContent>
          <w:r w:rsidRPr="00E76469">
            <w:rPr>
              <w:szCs w:val="21"/>
            </w:rPr>
            <w:t>310</w:t>
          </w:r>
        </w:sdtContent>
      </w:sdt>
      <w:r w:rsidRPr="00E76469">
        <w:rPr>
          <w:szCs w:val="21"/>
        </w:rPr>
        <w:t>2—93</w:t>
      </w:r>
      <w:r w:rsidRPr="00E76469">
        <w:rPr>
          <w:szCs w:val="21"/>
        </w:rPr>
        <w:t>量和单位的系列标准和相关行业标准。</w:t>
      </w:r>
    </w:p>
    <w:p w14:paraId="253161A4" w14:textId="1F0DC527"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）表格及插图中，使用单位符号，不使用单位名称和单位中文符号。叙述</w:t>
      </w:r>
      <w:sdt>
        <w:sdtPr>
          <w:rPr>
            <w:szCs w:val="21"/>
          </w:rPr>
          <w:alias w:val="敏感词"/>
          <w:tag w:val="_reson_敏感词"/>
          <w:id w:val="669992468"/>
          <w:placeholder>
            <w:docPart w:val="E7C7214180CE914EB7B2CB728CBF98E3"/>
          </w:placeholder>
        </w:sdtPr>
        <w:sdtEndPr/>
        <w:sdtContent>
          <w:r w:rsidRPr="00E76469">
            <w:rPr>
              <w:szCs w:val="21"/>
            </w:rPr>
            <w:t>性</w:t>
          </w:r>
        </w:sdtContent>
      </w:sdt>
      <w:r w:rsidRPr="00E76469">
        <w:rPr>
          <w:szCs w:val="21"/>
        </w:rPr>
        <w:t>文字中，优先使用单位符号。必要时，可使用单位名称，但不可使用单位中文符号。如：流量为</w:t>
      </w:r>
      <w:r w:rsidRPr="00E76469">
        <w:rPr>
          <w:szCs w:val="21"/>
        </w:rPr>
        <w:t xml:space="preserve">11400 </w:t>
      </w:r>
      <w:sdt>
        <w:sdtPr>
          <w:rPr>
            <w:szCs w:val="21"/>
          </w:rPr>
          <w:alias w:val="错误"/>
          <w:tag w:val="立方米_reson_计量单位错误"/>
          <w:id w:val="-1355794037"/>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，不可写作流量</w:t>
      </w:r>
      <w:r w:rsidRPr="00E76469">
        <w:rPr>
          <w:szCs w:val="21"/>
        </w:rPr>
        <w:t>11400</w:t>
      </w:r>
      <w:r w:rsidRPr="00E76469">
        <w:rPr>
          <w:szCs w:val="21"/>
        </w:rPr>
        <w:t>米</w:t>
      </w:r>
      <w:r w:rsidRPr="00E76469">
        <w:rPr>
          <w:szCs w:val="21"/>
          <w:vertAlign w:val="superscript"/>
        </w:rPr>
        <w:t>３</w:t>
      </w:r>
      <w:r w:rsidRPr="00E76469">
        <w:rPr>
          <w:szCs w:val="21"/>
        </w:rPr>
        <w:t>／秒。</w:t>
      </w:r>
    </w:p>
    <w:p w14:paraId="727BA71E" w14:textId="15FFBDBF"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）两个物理量（量值加单位）在表示范围时，两</w:t>
      </w:r>
      <w:sdt>
        <w:sdtPr>
          <w:rPr>
            <w:szCs w:val="21"/>
          </w:rPr>
          <w:alias w:val="错误"/>
          <w:tag w:val="个最_reson_形近字错误。"/>
          <w:id w:val="2026744101"/>
          <w:placeholder>
            <w:docPart w:val="E7C7214180CE914EB7B2CB728CBF98E3"/>
          </w:placeholder>
        </w:sdtPr>
        <w:sdtEndPr/>
        <w:sdtContent>
          <w:r w:rsidRPr="00E76469">
            <w:rPr>
              <w:szCs w:val="21"/>
            </w:rPr>
            <w:t>个量</w:t>
          </w:r>
        </w:sdtContent>
      </w:sdt>
      <w:r w:rsidRPr="00E76469">
        <w:rPr>
          <w:szCs w:val="21"/>
        </w:rPr>
        <w:t>值用波浪线</w:t>
      </w:r>
      <w:r w:rsidRPr="00F76542">
        <w:rPr>
          <w:rFonts w:ascii="宋体" w:hAnsi="宋体"/>
          <w:szCs w:val="21"/>
        </w:rPr>
        <w:t>“</w:t>
      </w:r>
      <w:r w:rsidRPr="00E76469">
        <w:rPr>
          <w:szCs w:val="21"/>
        </w:rPr>
        <w:t>～</w:t>
      </w:r>
      <w:r w:rsidRPr="00F76542">
        <w:rPr>
          <w:rFonts w:ascii="宋体" w:hAnsi="宋体"/>
          <w:szCs w:val="21"/>
        </w:rPr>
        <w:t>”</w:t>
      </w:r>
      <w:r w:rsidRPr="00E76469">
        <w:rPr>
          <w:szCs w:val="21"/>
        </w:rPr>
        <w:t>连接后使用一个计量单位，如：应写作</w:t>
      </w:r>
      <w:r w:rsidRPr="00E76469">
        <w:rPr>
          <w:szCs w:val="21"/>
        </w:rPr>
        <w:t>800</w:t>
      </w:r>
      <w:r w:rsidRPr="00E76469">
        <w:rPr>
          <w:szCs w:val="21"/>
        </w:rPr>
        <w:t>～</w:t>
      </w:r>
      <w:r w:rsidRPr="00E76469">
        <w:rPr>
          <w:szCs w:val="21"/>
        </w:rPr>
        <w:t xml:space="preserve">1500 </w:t>
      </w:r>
      <w:sdt>
        <w:sdtPr>
          <w:rPr>
            <w:szCs w:val="21"/>
          </w:rPr>
          <w:alias w:val="错误"/>
          <w:tag w:val="立方米_reson_计量单位错误"/>
          <w:id w:val="-1966798935"/>
          <w:placeholder>
            <w:docPart w:val="E7C7214180CE914EB7B2CB728CBF98E3"/>
          </w:placeholder>
        </w:sdtPr>
        <w:sdtEndPr>
          <w:rPr>
            <w:vertAlign w:val="superscript"/>
          </w:rPr>
        </w:sdtEndPr>
        <w:sdtContent>
          <w:r w:rsidRPr="00E76469">
            <w:rPr>
              <w:szCs w:val="21"/>
            </w:rPr>
            <w:t>m</w:t>
          </w:r>
          <w:r w:rsidRPr="00E76469">
            <w:rPr>
              <w:szCs w:val="21"/>
              <w:vertAlign w:val="superscript"/>
            </w:rPr>
            <w:t>3</w:t>
          </w:r>
        </w:sdtContent>
      </w:sdt>
      <w:r w:rsidRPr="00E76469">
        <w:rPr>
          <w:szCs w:val="21"/>
        </w:rPr>
        <w:t>/s</w:t>
      </w:r>
      <w:r w:rsidRPr="00E76469">
        <w:rPr>
          <w:szCs w:val="21"/>
        </w:rPr>
        <w:t>，而不写作</w:t>
      </w:r>
      <w:r w:rsidRPr="00E76469">
        <w:rPr>
          <w:szCs w:val="21"/>
        </w:rPr>
        <w:t>800</w:t>
      </w:r>
      <w:sdt>
        <w:sdtPr>
          <w:rPr>
            <w:szCs w:val="21"/>
          </w:rPr>
          <w:alias w:val="错误"/>
          <w:tag w:val="立方米_reson_计量单位错误"/>
          <w:id w:val="1035475876"/>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w:t>
      </w:r>
      <w:r w:rsidRPr="00E76469">
        <w:rPr>
          <w:szCs w:val="21"/>
        </w:rPr>
        <w:t xml:space="preserve">1500 </w:t>
      </w:r>
      <w:sdt>
        <w:sdtPr>
          <w:rPr>
            <w:szCs w:val="21"/>
          </w:rPr>
          <w:alias w:val="错误"/>
          <w:tag w:val="立方米_reson_计量单位错误"/>
          <w:id w:val="-42912461"/>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w:t>
      </w:r>
    </w:p>
    <w:p w14:paraId="4E7926D8" w14:textId="21189AD2" w:rsidR="0075714F" w:rsidRPr="00E76469" w:rsidRDefault="0075714F" w:rsidP="006B43A7">
      <w:pPr>
        <w:pStyle w:val="2"/>
      </w:pPr>
      <w:bookmarkStart w:id="196" w:name="_Toc46962983"/>
      <w:bookmarkStart w:id="197" w:name="_Toc57189254"/>
      <w:bookmarkStart w:id="198" w:name="_Toc57978756"/>
      <w:r w:rsidRPr="00E76469">
        <w:t>数字的使用</w:t>
      </w:r>
      <w:bookmarkEnd w:id="196"/>
      <w:bookmarkEnd w:id="197"/>
      <w:bookmarkEnd w:id="198"/>
    </w:p>
    <w:p w14:paraId="18D41E83" w14:textId="1C873389" w:rsidR="0075714F" w:rsidRPr="00E76469" w:rsidRDefault="0075714F" w:rsidP="00E76469">
      <w:pPr>
        <w:ind w:firstLineChars="200" w:firstLine="480"/>
        <w:rPr>
          <w:szCs w:val="21"/>
        </w:rPr>
      </w:pPr>
      <w:r w:rsidRPr="00E76469">
        <w:rPr>
          <w:szCs w:val="21"/>
        </w:rPr>
        <w:t>数字的使用应符合国家标准</w:t>
      </w:r>
      <w:r w:rsidRPr="00E76469">
        <w:rPr>
          <w:szCs w:val="21"/>
        </w:rPr>
        <w:t>GB/T15838—2011</w:t>
      </w:r>
      <w:r w:rsidRPr="00E76469">
        <w:rPr>
          <w:szCs w:val="21"/>
        </w:rPr>
        <w:t>《出版物上数字用法》，同时应符合相关行业标准。</w:t>
      </w:r>
    </w:p>
    <w:p w14:paraId="1CA34C9A" w14:textId="09D0CBFD" w:rsidR="0075714F" w:rsidRPr="00E76469" w:rsidRDefault="0075714F" w:rsidP="00E76469">
      <w:pPr>
        <w:ind w:firstLineChars="200" w:firstLine="480"/>
        <w:rPr>
          <w:szCs w:val="21"/>
        </w:rPr>
      </w:pPr>
      <w:r w:rsidRPr="00E76469">
        <w:rPr>
          <w:szCs w:val="21"/>
        </w:rPr>
        <w:t>以下情况应使用阿拉伯数字：</w:t>
      </w:r>
    </w:p>
    <w:p w14:paraId="3FBE6E96" w14:textId="5E4DC47A"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）统计表中的数值，如：正负整数、小数、百分数、分数、比例。</w:t>
      </w:r>
    </w:p>
    <w:p w14:paraId="07A544A4" w14:textId="5BEDFD5E"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）物理量量值，如：</w:t>
      </w:r>
      <w:r w:rsidRPr="00E76469">
        <w:rPr>
          <w:szCs w:val="21"/>
        </w:rPr>
        <w:t xml:space="preserve">150 </w:t>
      </w:r>
      <w:sdt>
        <w:sdtPr>
          <w:rPr>
            <w:szCs w:val="21"/>
          </w:rPr>
          <w:alias w:val="错误"/>
          <w:tag w:val="立方米_reson_计量单位错误"/>
          <w:id w:val="-2004657808"/>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w:t>
      </w:r>
      <w:r w:rsidRPr="00E76469">
        <w:rPr>
          <w:szCs w:val="21"/>
        </w:rPr>
        <w:t>200</w:t>
      </w:r>
      <w:r w:rsidR="00E80509" w:rsidRPr="00E76469">
        <w:rPr>
          <w:szCs w:val="21"/>
        </w:rPr>
        <w:t xml:space="preserve"> </w:t>
      </w:r>
      <w:r w:rsidRPr="00E76469">
        <w:rPr>
          <w:szCs w:val="21"/>
        </w:rPr>
        <w:t>kg</w:t>
      </w:r>
      <w:r w:rsidRPr="00E76469">
        <w:rPr>
          <w:szCs w:val="21"/>
        </w:rPr>
        <w:t>，注意数量与单位之间应有空格。</w:t>
      </w:r>
    </w:p>
    <w:p w14:paraId="548E410C" w14:textId="3A459B58"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）非物理量量值。如：</w:t>
      </w:r>
      <w:r w:rsidRPr="00E76469">
        <w:rPr>
          <w:szCs w:val="21"/>
        </w:rPr>
        <w:t>21.35</w:t>
      </w:r>
      <w:r w:rsidRPr="00E76469">
        <w:rPr>
          <w:szCs w:val="21"/>
        </w:rPr>
        <w:t>元，</w:t>
      </w:r>
      <w:r w:rsidRPr="00E76469">
        <w:rPr>
          <w:szCs w:val="21"/>
        </w:rPr>
        <w:t>480</w:t>
      </w:r>
      <w:r w:rsidRPr="00E76469">
        <w:rPr>
          <w:szCs w:val="21"/>
        </w:rPr>
        <w:t>人。</w:t>
      </w:r>
    </w:p>
    <w:p w14:paraId="706254CE" w14:textId="0185CBCF" w:rsidR="0075714F" w:rsidRPr="00E76469" w:rsidRDefault="0075714F" w:rsidP="00E76469">
      <w:pPr>
        <w:ind w:firstLineChars="200" w:firstLine="480"/>
        <w:rPr>
          <w:szCs w:val="21"/>
        </w:rPr>
      </w:pPr>
      <w:r w:rsidRPr="00E76469">
        <w:rPr>
          <w:szCs w:val="21"/>
        </w:rPr>
        <w:t>（</w:t>
      </w:r>
      <w:r w:rsidRPr="00E76469">
        <w:rPr>
          <w:szCs w:val="21"/>
        </w:rPr>
        <w:t>4</w:t>
      </w:r>
      <w:r w:rsidRPr="00E76469">
        <w:rPr>
          <w:szCs w:val="21"/>
        </w:rPr>
        <w:t>）当阿拉伯数字与汉字数字混用时，要顾及上下行文的协调一致。</w:t>
      </w:r>
    </w:p>
    <w:p w14:paraId="04E86BFD" w14:textId="57B386BD" w:rsidR="00997F9F" w:rsidRPr="00E76469" w:rsidRDefault="00997F9F" w:rsidP="00E76469">
      <w:pPr>
        <w:ind w:firstLineChars="200" w:firstLine="480"/>
        <w:rPr>
          <w:szCs w:val="21"/>
        </w:rPr>
      </w:pPr>
      <w:r w:rsidRPr="00E76469">
        <w:rPr>
          <w:szCs w:val="21"/>
        </w:rPr>
        <w:t>（</w:t>
      </w:r>
      <w:r w:rsidRPr="00E76469">
        <w:rPr>
          <w:szCs w:val="21"/>
        </w:rPr>
        <w:t>5</w:t>
      </w:r>
      <w:r w:rsidR="00CB61B0" w:rsidRPr="00E76469">
        <w:rPr>
          <w:szCs w:val="21"/>
        </w:rPr>
        <w:t>）</w:t>
      </w:r>
      <w:r w:rsidRPr="00E76469">
        <w:rPr>
          <w:szCs w:val="21"/>
        </w:rPr>
        <w:t>两个百分数表示范围时，要使用两个百分号，如</w:t>
      </w:r>
      <w:r w:rsidRPr="00E76469">
        <w:rPr>
          <w:szCs w:val="21"/>
        </w:rPr>
        <w:t>15%</w:t>
      </w:r>
      <w:r w:rsidRPr="00E76469">
        <w:rPr>
          <w:szCs w:val="21"/>
        </w:rPr>
        <w:t>～</w:t>
      </w:r>
      <w:r w:rsidRPr="00E76469">
        <w:rPr>
          <w:szCs w:val="21"/>
        </w:rPr>
        <w:t>20%</w:t>
      </w:r>
      <w:r w:rsidRPr="00E76469">
        <w:rPr>
          <w:szCs w:val="21"/>
        </w:rPr>
        <w:t>，不可写成</w:t>
      </w:r>
      <w:r w:rsidRPr="00E76469">
        <w:rPr>
          <w:szCs w:val="21"/>
        </w:rPr>
        <w:t>15</w:t>
      </w:r>
      <w:r w:rsidRPr="00E76469">
        <w:rPr>
          <w:szCs w:val="21"/>
        </w:rPr>
        <w:t>～</w:t>
      </w:r>
      <w:r w:rsidRPr="00E76469">
        <w:rPr>
          <w:szCs w:val="21"/>
        </w:rPr>
        <w:t>20%</w:t>
      </w:r>
      <w:r w:rsidRPr="00E76469">
        <w:rPr>
          <w:szCs w:val="21"/>
        </w:rPr>
        <w:t>。</w:t>
      </w:r>
    </w:p>
    <w:p w14:paraId="740DE43F" w14:textId="5CEF3189" w:rsidR="00997F9F" w:rsidRPr="00E76469" w:rsidRDefault="00997F9F" w:rsidP="00E76469">
      <w:pPr>
        <w:ind w:firstLineChars="200" w:firstLine="480"/>
        <w:rPr>
          <w:szCs w:val="21"/>
        </w:rPr>
      </w:pPr>
      <w:r w:rsidRPr="00E76469">
        <w:rPr>
          <w:szCs w:val="21"/>
        </w:rPr>
        <w:t>（</w:t>
      </w:r>
      <w:r w:rsidRPr="00E76469">
        <w:rPr>
          <w:szCs w:val="21"/>
        </w:rPr>
        <w:t>6</w:t>
      </w:r>
      <w:r w:rsidRPr="00E76469">
        <w:rPr>
          <w:szCs w:val="21"/>
        </w:rPr>
        <w:t>）专业性科技出版物</w:t>
      </w:r>
      <w:sdt>
        <w:sdtPr>
          <w:rPr>
            <w:szCs w:val="21"/>
          </w:rPr>
          <w:alias w:val="警告"/>
          <w:tag w:val="上得多_reson_“的得地”用法不当"/>
          <w:id w:val="-1391110009"/>
          <w:placeholder>
            <w:docPart w:val="6F603792F9CA9540BD4A883AC0855DD5"/>
          </w:placeholder>
        </w:sdtPr>
        <w:sdtEndPr/>
        <w:sdtContent>
          <w:r w:rsidRPr="00E76469">
            <w:rPr>
              <w:szCs w:val="21"/>
            </w:rPr>
            <w:t>上的多</w:t>
          </w:r>
        </w:sdtContent>
      </w:sdt>
      <w:r w:rsidRPr="00E76469">
        <w:rPr>
          <w:szCs w:val="21"/>
        </w:rPr>
        <w:t>位数字，应从小数点算起，每三位留空半个数码位置，不采用传统</w:t>
      </w:r>
      <w:sdt>
        <w:sdtPr>
          <w:rPr>
            <w:szCs w:val="21"/>
          </w:rPr>
          <w:alias w:val="警告"/>
          <w:tag w:val="_reson_可疑词汇，请您再次检查。"/>
          <w:id w:val="-579446377"/>
          <w:placeholder>
            <w:docPart w:val="6F603792F9CA9540BD4A883AC0855DD5"/>
          </w:placeholder>
        </w:sdtPr>
        <w:sdtEndPr/>
        <w:sdtContent>
          <w:r w:rsidRPr="00E76469">
            <w:rPr>
              <w:szCs w:val="21"/>
            </w:rPr>
            <w:t>的以</w:t>
          </w:r>
        </w:sdtContent>
      </w:sdt>
      <w:r w:rsidRPr="00E76469">
        <w:rPr>
          <w:szCs w:val="21"/>
        </w:rPr>
        <w:t>千位撇</w:t>
      </w:r>
      <w:r w:rsidRPr="00F76542">
        <w:rPr>
          <w:rFonts w:ascii="宋体" w:hAnsi="宋体"/>
          <w:szCs w:val="21"/>
        </w:rPr>
        <w:t>“</w:t>
      </w:r>
      <w:r w:rsidRPr="00E76469">
        <w:rPr>
          <w:szCs w:val="21"/>
        </w:rPr>
        <w:t>，</w:t>
      </w:r>
      <w:r w:rsidRPr="00F76542">
        <w:rPr>
          <w:rFonts w:ascii="宋体" w:hAnsi="宋体"/>
          <w:szCs w:val="21"/>
        </w:rPr>
        <w:t>”</w:t>
      </w:r>
      <w:sdt>
        <w:sdtPr>
          <w:rPr>
            <w:szCs w:val="21"/>
          </w:rPr>
          <w:alias w:val="错误"/>
          <w:tag w:val="分解的_reson_同音字错误"/>
          <w:id w:val="-945077076"/>
          <w:placeholder>
            <w:docPart w:val="6F603792F9CA9540BD4A883AC0855DD5"/>
          </w:placeholder>
        </w:sdtPr>
        <w:sdtEndPr/>
        <w:sdtContent>
          <w:r w:rsidRPr="00E76469">
            <w:rPr>
              <w:szCs w:val="21"/>
            </w:rPr>
            <w:t>分节的</w:t>
          </w:r>
        </w:sdtContent>
      </w:sdt>
      <w:r w:rsidRPr="00E76469">
        <w:rPr>
          <w:szCs w:val="21"/>
        </w:rPr>
        <w:t>办法，如</w:t>
      </w:r>
      <w:r w:rsidRPr="00E76469">
        <w:rPr>
          <w:szCs w:val="21"/>
        </w:rPr>
        <w:t>3800000</w:t>
      </w:r>
      <w:r w:rsidRPr="00E76469">
        <w:rPr>
          <w:szCs w:val="21"/>
        </w:rPr>
        <w:t>应写成</w:t>
      </w:r>
      <w:r w:rsidRPr="00E76469">
        <w:rPr>
          <w:szCs w:val="21"/>
        </w:rPr>
        <w:t>3 800 000</w:t>
      </w:r>
      <w:r w:rsidRPr="00E76469">
        <w:rPr>
          <w:szCs w:val="21"/>
        </w:rPr>
        <w:t>，或写成</w:t>
      </w:r>
      <w:r w:rsidRPr="00E76469">
        <w:rPr>
          <w:szCs w:val="21"/>
        </w:rPr>
        <w:t>380</w:t>
      </w:r>
      <w:r w:rsidRPr="00E76469">
        <w:rPr>
          <w:szCs w:val="21"/>
        </w:rPr>
        <w:t>万，而不要写成</w:t>
      </w:r>
      <w:r w:rsidRPr="00E76469">
        <w:rPr>
          <w:szCs w:val="21"/>
        </w:rPr>
        <w:t>3</w:t>
      </w:r>
      <w:r w:rsidRPr="00E76469">
        <w:rPr>
          <w:szCs w:val="21"/>
        </w:rPr>
        <w:t>，</w:t>
      </w:r>
      <w:r w:rsidRPr="00E76469">
        <w:rPr>
          <w:szCs w:val="21"/>
        </w:rPr>
        <w:t>800</w:t>
      </w:r>
      <w:r w:rsidRPr="00E76469">
        <w:rPr>
          <w:szCs w:val="21"/>
        </w:rPr>
        <w:t>，</w:t>
      </w:r>
      <w:r w:rsidRPr="00E76469">
        <w:rPr>
          <w:szCs w:val="21"/>
        </w:rPr>
        <w:t>000</w:t>
      </w:r>
      <w:r w:rsidRPr="00E76469">
        <w:rPr>
          <w:szCs w:val="21"/>
        </w:rPr>
        <w:t>。</w:t>
      </w:r>
    </w:p>
    <w:p w14:paraId="075C4ED0" w14:textId="1B655BCF" w:rsidR="0075714F" w:rsidRPr="00E76469" w:rsidRDefault="0075714F" w:rsidP="00E76469">
      <w:pPr>
        <w:ind w:firstLineChars="200" w:firstLine="480"/>
        <w:rPr>
          <w:szCs w:val="21"/>
        </w:rPr>
      </w:pPr>
      <w:r w:rsidRPr="00E76469">
        <w:rPr>
          <w:szCs w:val="21"/>
        </w:rPr>
        <w:t>以下情况应使用汉字数字：</w:t>
      </w:r>
    </w:p>
    <w:p w14:paraId="7B482B4B" w14:textId="03ACCA83"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）定型的词、词组、成语、惯用语或具有修辞色彩的词语中作为词素的数字。如：星期六、四氧化三铁、五省一市、</w:t>
      </w:r>
      <w:r w:rsidRPr="00F76542">
        <w:rPr>
          <w:rFonts w:ascii="宋体" w:hAnsi="宋体"/>
          <w:szCs w:val="21"/>
        </w:rPr>
        <w:t>“</w:t>
      </w:r>
      <w:r w:rsidRPr="00E76469">
        <w:rPr>
          <w:szCs w:val="21"/>
        </w:rPr>
        <w:t>八五</w:t>
      </w:r>
      <w:r w:rsidRPr="00F76542">
        <w:rPr>
          <w:rFonts w:ascii="宋体" w:hAnsi="宋体"/>
          <w:szCs w:val="21"/>
        </w:rPr>
        <w:t>”</w:t>
      </w:r>
      <w:r w:rsidRPr="00E76469">
        <w:rPr>
          <w:szCs w:val="21"/>
        </w:rPr>
        <w:t>计划、第三季度等。</w:t>
      </w:r>
    </w:p>
    <w:p w14:paraId="1AB1E31F" w14:textId="1C4820BD"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）相邻两个数字并列连用表示概数，连用的两个</w:t>
      </w:r>
      <w:sdt>
        <w:sdtPr>
          <w:rPr>
            <w:szCs w:val="21"/>
          </w:rPr>
          <w:alias w:val="错误"/>
          <w:tag w:val="数字键_reson_同音字错误"/>
          <w:id w:val="-1874684306"/>
          <w:placeholder>
            <w:docPart w:val="E7C7214180CE914EB7B2CB728CBF98E3"/>
          </w:placeholder>
        </w:sdtPr>
        <w:sdtEndPr/>
        <w:sdtContent>
          <w:r w:rsidRPr="00E76469">
            <w:rPr>
              <w:szCs w:val="21"/>
            </w:rPr>
            <w:t>数字间</w:t>
          </w:r>
        </w:sdtContent>
      </w:sdt>
      <w:r w:rsidRPr="00E76469">
        <w:rPr>
          <w:szCs w:val="21"/>
        </w:rPr>
        <w:t>不得用顿号</w:t>
      </w:r>
      <w:r w:rsidRPr="00F76542">
        <w:rPr>
          <w:rFonts w:ascii="宋体" w:hAnsi="宋体"/>
          <w:szCs w:val="21"/>
        </w:rPr>
        <w:t>“</w:t>
      </w:r>
      <w:r w:rsidRPr="00E76469">
        <w:rPr>
          <w:szCs w:val="21"/>
        </w:rPr>
        <w:t>、</w:t>
      </w:r>
      <w:r w:rsidRPr="00F76542">
        <w:rPr>
          <w:rFonts w:ascii="宋体" w:hAnsi="宋体"/>
          <w:szCs w:val="21"/>
        </w:rPr>
        <w:t>”</w:t>
      </w:r>
      <w:r w:rsidRPr="00E76469">
        <w:rPr>
          <w:szCs w:val="21"/>
        </w:rPr>
        <w:t>隔</w:t>
      </w:r>
      <w:r w:rsidRPr="00E76469">
        <w:rPr>
          <w:szCs w:val="21"/>
        </w:rPr>
        <w:lastRenderedPageBreak/>
        <w:t>开。如：二三米、十三四吨、一千七八百元。</w:t>
      </w:r>
    </w:p>
    <w:p w14:paraId="3562CDF1" w14:textId="6245EB90"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）不是出现在具有统计意义的一组数字中的整数一至十。如：一个人、三本书、五个百分点等。</w:t>
      </w:r>
    </w:p>
    <w:p w14:paraId="6D4A7F7B" w14:textId="5E098AB1" w:rsidR="00CE4D01" w:rsidRPr="00E76469" w:rsidRDefault="00997F9F" w:rsidP="00E76469">
      <w:pPr>
        <w:ind w:firstLineChars="200" w:firstLine="480"/>
        <w:rPr>
          <w:szCs w:val="21"/>
        </w:rPr>
      </w:pPr>
      <w:r w:rsidRPr="00E76469">
        <w:rPr>
          <w:szCs w:val="21"/>
        </w:rPr>
        <w:t>（</w:t>
      </w:r>
      <w:r w:rsidRPr="00E76469">
        <w:rPr>
          <w:szCs w:val="21"/>
        </w:rPr>
        <w:t>4</w:t>
      </w:r>
      <w:r w:rsidRPr="00E76469">
        <w:rPr>
          <w:szCs w:val="21"/>
        </w:rPr>
        <w:t>）</w:t>
      </w:r>
      <w:r w:rsidR="0075714F" w:rsidRPr="00E76469">
        <w:rPr>
          <w:szCs w:val="21"/>
        </w:rPr>
        <w:t>带有</w:t>
      </w:r>
      <w:r w:rsidR="0075714F" w:rsidRPr="00F76542">
        <w:rPr>
          <w:rFonts w:ascii="宋体" w:hAnsi="宋体"/>
          <w:szCs w:val="21"/>
        </w:rPr>
        <w:t>“</w:t>
      </w:r>
      <w:r w:rsidR="0075714F" w:rsidRPr="00E76469">
        <w:rPr>
          <w:szCs w:val="21"/>
        </w:rPr>
        <w:t>几</w:t>
      </w:r>
      <w:r w:rsidR="0075714F" w:rsidRPr="00F76542">
        <w:rPr>
          <w:rFonts w:ascii="宋体" w:hAnsi="宋体"/>
          <w:szCs w:val="21"/>
        </w:rPr>
        <w:t>”</w:t>
      </w:r>
      <w:r w:rsidR="0075714F" w:rsidRPr="00E76469">
        <w:rPr>
          <w:szCs w:val="21"/>
        </w:rPr>
        <w:t>的数字，表示概数。如：十几天、几千年等。</w:t>
      </w:r>
      <w:bookmarkStart w:id="199" w:name="_Toc46962984"/>
    </w:p>
    <w:p w14:paraId="46B36FB9" w14:textId="675672B4" w:rsidR="00CE4D01" w:rsidRPr="00E76469" w:rsidRDefault="00CE4D01" w:rsidP="006B43A7">
      <w:pPr>
        <w:pStyle w:val="2"/>
      </w:pPr>
      <w:bookmarkStart w:id="200" w:name="_Toc57189255"/>
      <w:bookmarkStart w:id="201" w:name="_Toc57978757"/>
      <w:r w:rsidRPr="00E76469">
        <w:t>其它应该注意的问题</w:t>
      </w:r>
      <w:bookmarkEnd w:id="200"/>
      <w:bookmarkEnd w:id="201"/>
    </w:p>
    <w:p w14:paraId="7A7B5C19" w14:textId="600CCFC3" w:rsidR="00CE4D01" w:rsidRPr="00E76469" w:rsidRDefault="00D464B3" w:rsidP="006B43A7">
      <w:pPr>
        <w:pStyle w:val="3"/>
      </w:pPr>
      <w:r w:rsidRPr="00E76469">
        <w:t>关于文献引用</w:t>
      </w:r>
    </w:p>
    <w:p w14:paraId="05330AD6" w14:textId="77777777" w:rsidR="003A3C66" w:rsidRPr="00E76469" w:rsidRDefault="00D464B3" w:rsidP="00E76469">
      <w:pPr>
        <w:ind w:firstLineChars="200" w:firstLine="480"/>
      </w:pPr>
      <w:r w:rsidRPr="00E76469">
        <w:t>在学位论文撰写中</w:t>
      </w:r>
      <w:r w:rsidRPr="00E76469">
        <w:rPr>
          <w:color w:val="000000"/>
        </w:rPr>
        <w:t>，凡是文字、图、表来自于参考文献的，必须要加注文献信息。国际惯例：</w:t>
      </w:r>
      <w:r w:rsidRPr="00E76469">
        <w:rPr>
          <w:szCs w:val="21"/>
        </w:rPr>
        <w:t>与他人文章有</w:t>
      </w:r>
      <w:r w:rsidRPr="00E76469">
        <w:rPr>
          <w:color w:val="000000"/>
        </w:rPr>
        <w:t>20</w:t>
      </w:r>
      <w:r w:rsidRPr="00E76469">
        <w:rPr>
          <w:color w:val="000000"/>
        </w:rPr>
        <w:t>个字连续雷</w:t>
      </w:r>
      <w:r w:rsidRPr="00E76469">
        <w:t>同的就是抄袭。抄袭是</w:t>
      </w:r>
      <w:r w:rsidR="003A3C66" w:rsidRPr="00E76469">
        <w:t>必须</w:t>
      </w:r>
      <w:r w:rsidRPr="00E76469">
        <w:t>严禁的行为</w:t>
      </w:r>
      <w:r w:rsidR="003A3C66" w:rsidRPr="00E76469">
        <w:t>，否则害人害己</w:t>
      </w:r>
      <w:r w:rsidRPr="00E76469">
        <w:t>。</w:t>
      </w:r>
      <w:r w:rsidR="003A3C66" w:rsidRPr="00E76469">
        <w:t>建议大家最好用自己的理解来撰写相关内容，特别是第一章绪论中更应注意。</w:t>
      </w:r>
    </w:p>
    <w:p w14:paraId="7BB0F325" w14:textId="023EFFC6" w:rsidR="00D464B3" w:rsidRPr="00E76469" w:rsidRDefault="003A3C66" w:rsidP="00E76469">
      <w:pPr>
        <w:ind w:firstLineChars="200" w:firstLine="480"/>
      </w:pPr>
      <w:r w:rsidRPr="00E76469">
        <w:t>在引用</w:t>
      </w:r>
      <w:r w:rsidR="00E80509" w:rsidRPr="00E76469">
        <w:t>参考文献</w:t>
      </w:r>
      <w:r w:rsidRPr="00E76469">
        <w:t>时，不要将文献标识直接写在某一小节的标题上，这将被视为整节内容都是引用；如有某几句话完全来自文献的，则在这部分内容的最后一句的结束加文献标注。</w:t>
      </w:r>
    </w:p>
    <w:p w14:paraId="4E6CCEAC" w14:textId="724D429B" w:rsidR="00D464B3" w:rsidRPr="00E76469" w:rsidRDefault="00CB61B0" w:rsidP="00E76469">
      <w:pPr>
        <w:ind w:firstLineChars="200" w:firstLine="480"/>
      </w:pPr>
      <w:r w:rsidRPr="00E76469">
        <w:rPr>
          <w:szCs w:val="21"/>
        </w:rPr>
        <w:t>在</w:t>
      </w:r>
      <w:r w:rsidR="003A3C66" w:rsidRPr="00E76469">
        <w:rPr>
          <w:szCs w:val="21"/>
        </w:rPr>
        <w:t>课题组</w:t>
      </w:r>
      <w:r w:rsidR="00D464B3" w:rsidRPr="00E76469">
        <w:rPr>
          <w:szCs w:val="21"/>
        </w:rPr>
        <w:t>内部，</w:t>
      </w:r>
      <w:r w:rsidRPr="00E76469">
        <w:rPr>
          <w:szCs w:val="21"/>
        </w:rPr>
        <w:t>经常出现多位同学</w:t>
      </w:r>
      <w:r w:rsidR="00D464B3" w:rsidRPr="00E76469">
        <w:rPr>
          <w:szCs w:val="21"/>
        </w:rPr>
        <w:t>做</w:t>
      </w:r>
      <w:r w:rsidRPr="00E76469">
        <w:rPr>
          <w:szCs w:val="21"/>
        </w:rPr>
        <w:t>相近的</w:t>
      </w:r>
      <w:r w:rsidR="003A3C66" w:rsidRPr="00E76469">
        <w:rPr>
          <w:szCs w:val="21"/>
        </w:rPr>
        <w:t>课题</w:t>
      </w:r>
      <w:r w:rsidRPr="00E76469">
        <w:rPr>
          <w:szCs w:val="21"/>
        </w:rPr>
        <w:t>，或课题的</w:t>
      </w:r>
      <w:r w:rsidR="003A3C66" w:rsidRPr="00E76469">
        <w:rPr>
          <w:szCs w:val="21"/>
        </w:rPr>
        <w:t>关联性</w:t>
      </w:r>
      <w:r w:rsidRPr="00E76469">
        <w:rPr>
          <w:szCs w:val="21"/>
        </w:rPr>
        <w:t>较大</w:t>
      </w:r>
      <w:r w:rsidR="003A3C66" w:rsidRPr="00E76469">
        <w:rPr>
          <w:szCs w:val="21"/>
        </w:rPr>
        <w:t>。</w:t>
      </w:r>
      <w:r w:rsidR="00D464B3" w:rsidRPr="00E76469">
        <w:t>每个学生</w:t>
      </w:r>
      <w:r w:rsidR="003A3C66" w:rsidRPr="00E76469">
        <w:t>介绍研究</w:t>
      </w:r>
      <w:r w:rsidR="00D464B3" w:rsidRPr="00E76469">
        <w:t>背景</w:t>
      </w:r>
      <w:r w:rsidRPr="00E76469">
        <w:t>或实验室材料与方法</w:t>
      </w:r>
      <w:r w:rsidR="00D464B3" w:rsidRPr="00E76469">
        <w:t>时，</w:t>
      </w:r>
      <w:r w:rsidRPr="00E76469">
        <w:t>请尽可能</w:t>
      </w:r>
      <w:r w:rsidR="00D464B3" w:rsidRPr="00E76469">
        <w:t>用自己理解</w:t>
      </w:r>
      <w:r w:rsidRPr="00E76469">
        <w:t>后的语句</w:t>
      </w:r>
      <w:r w:rsidR="00D464B3" w:rsidRPr="00E76469">
        <w:t>去撰写，以避免雷同，</w:t>
      </w:r>
      <w:r w:rsidR="003A3C66" w:rsidRPr="00E76469">
        <w:t>千万</w:t>
      </w:r>
      <w:r w:rsidR="00D464B3" w:rsidRPr="00E76469">
        <w:t>不要图省事将前一届学生的论文大段地照搬过来</w:t>
      </w:r>
      <w:r w:rsidRPr="00E76469">
        <w:t>。</w:t>
      </w:r>
      <w:r w:rsidR="003A3C66" w:rsidRPr="00E76469">
        <w:t>有些</w:t>
      </w:r>
      <w:r w:rsidR="00D464B3" w:rsidRPr="00E76469">
        <w:t>图</w:t>
      </w:r>
      <w:r w:rsidRPr="00E76469">
        <w:t>若是</w:t>
      </w:r>
      <w:r w:rsidR="003A3C66" w:rsidRPr="00E76469">
        <w:t>能</w:t>
      </w:r>
      <w:r w:rsidR="00D464B3" w:rsidRPr="00E76469">
        <w:t>自己画</w:t>
      </w:r>
      <w:r w:rsidR="003A3C66" w:rsidRPr="00E76469">
        <w:t>的，最好自己</w:t>
      </w:r>
      <w:r w:rsidRPr="00E76469">
        <w:t>重新</w:t>
      </w:r>
      <w:r w:rsidR="003A3C66" w:rsidRPr="00E76469">
        <w:t>画</w:t>
      </w:r>
      <w:r w:rsidRPr="00E76469">
        <w:t>一遍，</w:t>
      </w:r>
      <w:r w:rsidR="003A3C66" w:rsidRPr="00E76469">
        <w:t>以示区分。</w:t>
      </w:r>
    </w:p>
    <w:p w14:paraId="19012980" w14:textId="0A9DACFC" w:rsidR="00CB61B0" w:rsidRPr="00E76469" w:rsidRDefault="00CB61B0" w:rsidP="006B43A7">
      <w:pPr>
        <w:pStyle w:val="3"/>
      </w:pPr>
      <w:r w:rsidRPr="00E76469">
        <w:t>公式</w:t>
      </w:r>
    </w:p>
    <w:p w14:paraId="668B4CCC" w14:textId="2966D8BD" w:rsidR="00D464B3" w:rsidRPr="00E76469" w:rsidRDefault="00CB61B0" w:rsidP="00E76469">
      <w:pPr>
        <w:ind w:firstLineChars="200" w:firstLine="480"/>
      </w:pPr>
      <w:r w:rsidRPr="00E76469">
        <w:t>公式中主要字母的字号与正文一样（即小四号），</w:t>
      </w:r>
      <w:r w:rsidR="002B0B16" w:rsidRPr="00E76469">
        <w:t>尽量避免</w:t>
      </w:r>
      <w:r w:rsidRPr="00E76469">
        <w:rPr>
          <w:szCs w:val="21"/>
        </w:rPr>
        <w:t>图片转贴过来的公式</w:t>
      </w:r>
      <w:r w:rsidRPr="00E76469">
        <w:t>。公式编号根据章节按顺序进行编排，如第</w:t>
      </w:r>
      <w:r w:rsidRPr="00E76469">
        <w:t>2</w:t>
      </w:r>
      <w:r w:rsidRPr="00E76469">
        <w:t>章第</w:t>
      </w:r>
      <w:r w:rsidRPr="00E76469">
        <w:t>3</w:t>
      </w:r>
      <w:r w:rsidRPr="00E76469">
        <w:t>个公式，标注为</w:t>
      </w:r>
      <w:r w:rsidRPr="00E76469">
        <w:t>2-3</w:t>
      </w:r>
      <w:r w:rsidRPr="00E76469">
        <w:t>，将公式编号以右对齐方式排列，但注意公式是以居中的格式排列的（类似教材中的通用格式）。</w:t>
      </w:r>
    </w:p>
    <w:p w14:paraId="43BA2123" w14:textId="275D708C" w:rsidR="00CE4D01" w:rsidRPr="00E76469" w:rsidRDefault="00CE4D01" w:rsidP="006B43A7">
      <w:pPr>
        <w:pStyle w:val="2"/>
      </w:pPr>
      <w:bookmarkStart w:id="202" w:name="_Toc57189256"/>
      <w:bookmarkStart w:id="203" w:name="_Toc57978758"/>
      <w:r w:rsidRPr="00E76469">
        <w:t>本章小结</w:t>
      </w:r>
      <w:bookmarkEnd w:id="199"/>
      <w:bookmarkEnd w:id="202"/>
      <w:bookmarkEnd w:id="203"/>
    </w:p>
    <w:p w14:paraId="55D036BB" w14:textId="77777777" w:rsidR="00F21E5C" w:rsidRPr="00E76469" w:rsidRDefault="00CE00CC" w:rsidP="00E76469">
      <w:pPr>
        <w:ind w:firstLineChars="200" w:firstLine="480"/>
      </w:pPr>
      <w:r w:rsidRPr="00E76469">
        <w:t>本章主要介绍学位论文写作的规范化要求，包括图、表制作及其与正文的对应关系；专业名词、术语、单位、符号及数字的使用等。</w:t>
      </w:r>
      <w:bookmarkStart w:id="204" w:name="_Toc45060059"/>
      <w:bookmarkStart w:id="205" w:name="_Toc45060462"/>
      <w:bookmarkStart w:id="206" w:name="_Toc46962985"/>
      <w:bookmarkStart w:id="207" w:name="_Toc229791453"/>
      <w:bookmarkStart w:id="208" w:name="_Toc229915056"/>
      <w:bookmarkStart w:id="209" w:name="_Toc377235993"/>
      <w:bookmarkStart w:id="210" w:name="_Toc379915077"/>
      <w:bookmarkStart w:id="211" w:name="_Toc380663938"/>
      <w:bookmarkStart w:id="212" w:name="_Toc437362283"/>
      <w:bookmarkStart w:id="213" w:name="_Toc437362349"/>
      <w:bookmarkStart w:id="214" w:name="_Toc444250107"/>
      <w:bookmarkEnd w:id="183"/>
      <w:bookmarkEnd w:id="204"/>
    </w:p>
    <w:p w14:paraId="12934959" w14:textId="77777777" w:rsidR="00584658" w:rsidRPr="00E76469" w:rsidRDefault="00584658" w:rsidP="00E76469">
      <w:pPr>
        <w:ind w:firstLineChars="200" w:firstLine="480"/>
      </w:pPr>
    </w:p>
    <w:p w14:paraId="783559C6" w14:textId="3B2B98D7" w:rsidR="00CF51C3" w:rsidRPr="00E76469" w:rsidRDefault="00CF51C3" w:rsidP="00F76542">
      <w:pPr>
        <w:pStyle w:val="1"/>
        <w:ind w:left="578" w:hanging="578"/>
      </w:pPr>
      <w:bookmarkStart w:id="215" w:name="_Toc57189257"/>
      <w:bookmarkStart w:id="216" w:name="_Toc57978759"/>
      <w:r w:rsidRPr="00E76469">
        <w:lastRenderedPageBreak/>
        <w:t>总结与展望</w:t>
      </w:r>
      <w:bookmarkEnd w:id="205"/>
      <w:bookmarkEnd w:id="206"/>
      <w:bookmarkEnd w:id="215"/>
      <w:bookmarkEnd w:id="216"/>
    </w:p>
    <w:p w14:paraId="1C6BF6C2" w14:textId="708EA271" w:rsidR="00584658" w:rsidRPr="00E76469" w:rsidRDefault="00CF51C3" w:rsidP="006B43A7">
      <w:pPr>
        <w:pStyle w:val="2"/>
      </w:pPr>
      <w:bookmarkStart w:id="217" w:name="_Toc45060463"/>
      <w:bookmarkStart w:id="218" w:name="_Toc46962986"/>
      <w:bookmarkStart w:id="219" w:name="_Toc57189258"/>
      <w:bookmarkStart w:id="220" w:name="_Toc57978760"/>
      <w:r w:rsidRPr="00E76469">
        <w:t>本文主要内容及结论</w:t>
      </w:r>
      <w:bookmarkEnd w:id="217"/>
      <w:bookmarkEnd w:id="218"/>
      <w:bookmarkEnd w:id="219"/>
      <w:bookmarkEnd w:id="220"/>
    </w:p>
    <w:p w14:paraId="7ACA8915" w14:textId="63B7B7BE" w:rsidR="002615EC" w:rsidRPr="00E76469" w:rsidRDefault="00210724" w:rsidP="00E76469">
      <w:pPr>
        <w:ind w:firstLineChars="200" w:firstLine="480"/>
      </w:pPr>
      <w:r w:rsidRPr="00E76469">
        <w:t>对</w:t>
      </w:r>
      <w:r w:rsidR="002615EC" w:rsidRPr="00E76469">
        <w:t>全</w:t>
      </w:r>
      <w:r w:rsidRPr="00E76469">
        <w:t>文</w:t>
      </w:r>
      <w:r w:rsidR="00674E47" w:rsidRPr="00E76469">
        <w:t>进行</w:t>
      </w:r>
      <w:r w:rsidR="00517794" w:rsidRPr="00E76469">
        <w:t>全面地</w:t>
      </w:r>
      <w:r w:rsidR="00674E47" w:rsidRPr="00E76469">
        <w:t>总</w:t>
      </w:r>
      <w:r w:rsidR="00517794" w:rsidRPr="00E76469">
        <w:t>结</w:t>
      </w:r>
      <w:r w:rsidR="00D740D4" w:rsidRPr="00E76469">
        <w:t>，并根据各章节归纳出若干有机联系的论点。按正文的内容分段描述，包括本研究</w:t>
      </w:r>
      <w:r w:rsidR="00674E47" w:rsidRPr="00F76542">
        <w:rPr>
          <w:rFonts w:ascii="宋体" w:hAnsi="宋体"/>
        </w:rPr>
        <w:t>“</w:t>
      </w:r>
      <w:r w:rsidR="00674E47" w:rsidRPr="00E76469">
        <w:t>做了什么</w:t>
      </w:r>
      <w:r w:rsidR="00AC033F" w:rsidRPr="00E76469">
        <w:t>（提出</w:t>
      </w:r>
      <w:r w:rsidR="00AC033F" w:rsidRPr="00E76469">
        <w:t>**</w:t>
      </w:r>
      <w:r w:rsidR="00AC033F" w:rsidRPr="00E76469">
        <w:t>新理论</w:t>
      </w:r>
      <w:r w:rsidR="00AC033F" w:rsidRPr="00E76469">
        <w:t>/</w:t>
      </w:r>
      <w:r w:rsidR="00AC033F" w:rsidRPr="00E76469">
        <w:t>算法、设计或研发</w:t>
      </w:r>
      <w:r w:rsidR="00AC033F" w:rsidRPr="00E76469">
        <w:t>**</w:t>
      </w:r>
      <w:r w:rsidR="00AC033F" w:rsidRPr="00E76469">
        <w:t>工艺</w:t>
      </w:r>
      <w:r w:rsidR="00AC033F" w:rsidRPr="00E76469">
        <w:t>/</w:t>
      </w:r>
      <w:r w:rsidR="00AC033F" w:rsidRPr="00E76469">
        <w:t>仪器）</w:t>
      </w:r>
      <w:r w:rsidR="0024309A" w:rsidRPr="00E76469">
        <w:t>、</w:t>
      </w:r>
      <w:r w:rsidR="00AC033F" w:rsidRPr="00E76469">
        <w:t>获</w:t>
      </w:r>
      <w:r w:rsidR="00D740D4" w:rsidRPr="00E76469">
        <w:t>取</w:t>
      </w:r>
      <w:r w:rsidR="0024309A" w:rsidRPr="00E76469">
        <w:t>什么结果、得</w:t>
      </w:r>
      <w:r w:rsidR="00AC033F" w:rsidRPr="00E76469">
        <w:t>出</w:t>
      </w:r>
      <w:r w:rsidR="0024309A" w:rsidRPr="00E76469">
        <w:t>什么结论</w:t>
      </w:r>
      <w:r w:rsidR="00674E47" w:rsidRPr="00F76542">
        <w:rPr>
          <w:rFonts w:ascii="宋体" w:hAnsi="宋体"/>
        </w:rPr>
        <w:t>”</w:t>
      </w:r>
      <w:r w:rsidR="0024309A" w:rsidRPr="00E76469">
        <w:t>。</w:t>
      </w:r>
    </w:p>
    <w:p w14:paraId="7BF158D1" w14:textId="4A7DA19C" w:rsidR="00594C25" w:rsidRPr="00E76469" w:rsidRDefault="00E80509" w:rsidP="00E76469">
      <w:pPr>
        <w:ind w:firstLineChars="200" w:firstLine="480"/>
      </w:pPr>
      <w:r w:rsidRPr="00E76469">
        <w:t>请特别</w:t>
      </w:r>
      <w:r w:rsidR="002615EC" w:rsidRPr="00E76469">
        <w:t>注意</w:t>
      </w:r>
      <w:r w:rsidRPr="00E76469">
        <w:t>，全文总结</w:t>
      </w:r>
      <w:r w:rsidR="00674E47" w:rsidRPr="00E76469">
        <w:t>与摘要及</w:t>
      </w:r>
      <w:r w:rsidR="0024309A" w:rsidRPr="00E76469">
        <w:t>各章的小</w:t>
      </w:r>
      <w:r w:rsidR="00674E47" w:rsidRPr="00E76469">
        <w:t>节要有</w:t>
      </w:r>
      <w:r w:rsidR="0024309A" w:rsidRPr="00E76469">
        <w:t>所</w:t>
      </w:r>
      <w:r w:rsidR="00674E47" w:rsidRPr="00E76469">
        <w:t>区分</w:t>
      </w:r>
      <w:r w:rsidR="0024309A" w:rsidRPr="00E76469">
        <w:t>，不能简单的拷贝。</w:t>
      </w:r>
      <w:r w:rsidR="00D740D4" w:rsidRPr="00E76469">
        <w:t>这里的重点是结论，结论应该准确、完整、明确、精练。</w:t>
      </w:r>
    </w:p>
    <w:p w14:paraId="74E9342C" w14:textId="77777777" w:rsidR="00CF51C3" w:rsidRPr="00E76469" w:rsidRDefault="00CF51C3" w:rsidP="006B43A7">
      <w:pPr>
        <w:pStyle w:val="2"/>
      </w:pPr>
      <w:bookmarkStart w:id="221" w:name="_Toc45060464"/>
      <w:bookmarkStart w:id="222" w:name="_Toc46962987"/>
      <w:bookmarkStart w:id="223" w:name="_Toc57189259"/>
      <w:bookmarkStart w:id="224" w:name="_Toc57978761"/>
      <w:r w:rsidRPr="00E76469">
        <w:t>本文的主要创新点</w:t>
      </w:r>
      <w:bookmarkEnd w:id="221"/>
      <w:bookmarkEnd w:id="222"/>
      <w:bookmarkEnd w:id="223"/>
      <w:bookmarkEnd w:id="224"/>
    </w:p>
    <w:p w14:paraId="22669736" w14:textId="77777777" w:rsidR="00AC033F" w:rsidRPr="00E76469" w:rsidRDefault="00AC033F" w:rsidP="00E76469">
      <w:pPr>
        <w:ind w:firstLineChars="200" w:firstLine="480"/>
      </w:pPr>
      <w:r w:rsidRPr="00E76469">
        <w:t>通常情况下，学位论文的</w:t>
      </w:r>
      <w:r w:rsidR="00BB10AE" w:rsidRPr="00E76469">
        <w:t>创新点</w:t>
      </w:r>
      <w:r w:rsidRPr="00E76469">
        <w:t>应放在最后一章。</w:t>
      </w:r>
    </w:p>
    <w:p w14:paraId="31836BB4" w14:textId="780A65D6" w:rsidR="00303930" w:rsidRPr="00E76469" w:rsidRDefault="00AC033F" w:rsidP="00E76469">
      <w:pPr>
        <w:ind w:firstLineChars="200" w:firstLine="480"/>
      </w:pPr>
      <w:r w:rsidRPr="00E76469">
        <w:t>创新点</w:t>
      </w:r>
      <w:r w:rsidR="00BB10AE" w:rsidRPr="00E76469">
        <w:t>要凝炼，</w:t>
      </w:r>
      <w:r w:rsidR="00594C25" w:rsidRPr="00E76469">
        <w:t>表述要清晰明</w:t>
      </w:r>
      <w:r w:rsidR="00CE4D01" w:rsidRPr="00E76469">
        <w:t>了</w:t>
      </w:r>
      <w:r w:rsidR="00594C25" w:rsidRPr="00E76469">
        <w:t>，如提出了什么创新的思路，主要特点是什么，相比现有理论或技术的提高是什么</w:t>
      </w:r>
      <w:r w:rsidR="00CE4D01" w:rsidRPr="00E76469">
        <w:t>、或者有什么新的发现</w:t>
      </w:r>
      <w:r w:rsidR="00594C25" w:rsidRPr="00E76469">
        <w:t>，</w:t>
      </w:r>
      <w:r w:rsidRPr="00E76469">
        <w:t>是否具有重要的科学意义或应用前景。</w:t>
      </w:r>
      <w:r w:rsidR="00E80509" w:rsidRPr="00E76469">
        <w:t>既</w:t>
      </w:r>
      <w:r w:rsidR="00594C25" w:rsidRPr="00E76469">
        <w:t>不能过于简单，也不要太细。</w:t>
      </w:r>
    </w:p>
    <w:p w14:paraId="19C7ABA3" w14:textId="3A91A4FE" w:rsidR="00BB10AE" w:rsidRPr="00E76469" w:rsidRDefault="00D86418" w:rsidP="00E76469">
      <w:pPr>
        <w:ind w:firstLineChars="200" w:firstLine="480"/>
      </w:pPr>
      <w:r w:rsidRPr="00E76469">
        <w:t>硕</w:t>
      </w:r>
      <w:r w:rsidR="00594C25" w:rsidRPr="00E76469">
        <w:t>士</w:t>
      </w:r>
      <w:r w:rsidRPr="00E76469">
        <w:t>学位</w:t>
      </w:r>
      <w:r w:rsidR="00594C25" w:rsidRPr="00E76469">
        <w:t>论文创新点</w:t>
      </w:r>
      <w:r w:rsidR="003F2B37" w:rsidRPr="00E76469">
        <w:t>不宜太多，</w:t>
      </w:r>
      <w:r w:rsidR="00594C25" w:rsidRPr="00E76469">
        <w:t>一般为</w:t>
      </w:r>
      <w:r w:rsidRPr="00E76469">
        <w:t>2</w:t>
      </w:r>
      <w:r w:rsidR="00594C25" w:rsidRPr="00E76469">
        <w:t>个</w:t>
      </w:r>
      <w:r w:rsidR="00AC033F" w:rsidRPr="00E76469">
        <w:t>左右即可，</w:t>
      </w:r>
      <w:r w:rsidR="00E80509" w:rsidRPr="00E76469">
        <w:t>要注意归纳创新点，</w:t>
      </w:r>
      <w:r w:rsidR="00AC033F" w:rsidRPr="00E76469">
        <w:t>千万不要</w:t>
      </w:r>
      <w:r w:rsidR="00E80509" w:rsidRPr="00E76469">
        <w:t>以为越多越好</w:t>
      </w:r>
      <w:r w:rsidR="00AC033F" w:rsidRPr="00E76469">
        <w:t>。</w:t>
      </w:r>
      <w:r w:rsidR="003F2B37" w:rsidRPr="00E76469">
        <w:t>论文的创新不以创新点的多少来评定的，而以其创新性的价值来评定。</w:t>
      </w:r>
      <w:r w:rsidR="0024309A" w:rsidRPr="00E76469">
        <w:t>几章的工作合在一起凝炼成一个创新点也不是不可以的。</w:t>
      </w:r>
    </w:p>
    <w:p w14:paraId="1C105E7D" w14:textId="77777777" w:rsidR="00CF51C3" w:rsidRPr="00E76469" w:rsidRDefault="00CF51C3" w:rsidP="006B43A7">
      <w:pPr>
        <w:pStyle w:val="2"/>
      </w:pPr>
      <w:bookmarkStart w:id="225" w:name="_Toc45060465"/>
      <w:bookmarkStart w:id="226" w:name="_Toc46962988"/>
      <w:bookmarkStart w:id="227" w:name="_Toc57189260"/>
      <w:bookmarkStart w:id="228" w:name="_Toc57978762"/>
      <w:r w:rsidRPr="00E76469">
        <w:t>展望</w:t>
      </w:r>
      <w:bookmarkEnd w:id="225"/>
      <w:bookmarkEnd w:id="226"/>
      <w:bookmarkEnd w:id="227"/>
      <w:bookmarkEnd w:id="228"/>
    </w:p>
    <w:p w14:paraId="3B05A5D2" w14:textId="21EC43D3" w:rsidR="00CF51C3" w:rsidRPr="00E76469" w:rsidRDefault="002615EC" w:rsidP="00E76469">
      <w:pPr>
        <w:ind w:firstLineChars="200" w:firstLine="480"/>
      </w:pPr>
      <w:r w:rsidRPr="00E76469">
        <w:t>对本研究成果的意义、推广应用的现实性或可能性加以论述。同时，</w:t>
      </w:r>
      <w:r w:rsidR="0024309A" w:rsidRPr="00E76469">
        <w:t>描述</w:t>
      </w:r>
      <w:r w:rsidR="002A49FA" w:rsidRPr="00E76469">
        <w:t>本</w:t>
      </w:r>
      <w:r w:rsidR="00517794" w:rsidRPr="00E76469">
        <w:t>文</w:t>
      </w:r>
      <w:r w:rsidR="002A49FA" w:rsidRPr="00E76469">
        <w:t>研究</w:t>
      </w:r>
      <w:r w:rsidR="0024309A" w:rsidRPr="00E76469">
        <w:t>中尚存在的不足</w:t>
      </w:r>
      <w:r w:rsidR="004F25CC" w:rsidRPr="00E76469">
        <w:t>，</w:t>
      </w:r>
      <w:r w:rsidR="0024309A" w:rsidRPr="00E76469">
        <w:t>或因时间尚未完成但</w:t>
      </w:r>
      <w:r w:rsidR="004F25CC" w:rsidRPr="00E76469">
        <w:t>又</w:t>
      </w:r>
      <w:r w:rsidR="0024309A" w:rsidRPr="00E76469">
        <w:t>必须继续的工作，</w:t>
      </w:r>
      <w:r w:rsidRPr="00E76469">
        <w:t>对进一步的</w:t>
      </w:r>
      <w:r w:rsidR="00AC033F" w:rsidRPr="00E76469">
        <w:t>工作</w:t>
      </w:r>
      <w:r w:rsidRPr="00E76469">
        <w:t>进行展望。</w:t>
      </w:r>
    </w:p>
    <w:bookmarkEnd w:id="207"/>
    <w:bookmarkEnd w:id="208"/>
    <w:bookmarkEnd w:id="209"/>
    <w:bookmarkEnd w:id="210"/>
    <w:bookmarkEnd w:id="211"/>
    <w:bookmarkEnd w:id="212"/>
    <w:bookmarkEnd w:id="213"/>
    <w:bookmarkEnd w:id="214"/>
    <w:p w14:paraId="62B73CE8" w14:textId="31C704B7" w:rsidR="009C7C17" w:rsidRPr="00AE79D4" w:rsidRDefault="009C7C17" w:rsidP="00E76469">
      <w:pPr>
        <w:widowControl/>
        <w:jc w:val="left"/>
      </w:pPr>
    </w:p>
    <w:p w14:paraId="710A9FBD" w14:textId="77777777" w:rsidR="00584658" w:rsidRPr="00E76469" w:rsidRDefault="00584658" w:rsidP="00E76469">
      <w:pPr>
        <w:widowControl/>
        <w:jc w:val="left"/>
        <w:rPr>
          <w:rFonts w:eastAsia="黑体"/>
          <w:b/>
          <w:bCs/>
          <w:sz w:val="28"/>
          <w:szCs w:val="32"/>
        </w:rPr>
      </w:pPr>
    </w:p>
    <w:p w14:paraId="2AA88565" w14:textId="77777777" w:rsidR="00270D72" w:rsidRPr="00E76469" w:rsidRDefault="00270D72" w:rsidP="00F76542">
      <w:pPr>
        <w:pStyle w:val="1"/>
        <w:numPr>
          <w:ilvl w:val="0"/>
          <w:numId w:val="0"/>
        </w:numPr>
      </w:pPr>
      <w:bookmarkStart w:id="229" w:name="_Toc45060466"/>
      <w:bookmarkStart w:id="230" w:name="_Toc46962989"/>
      <w:bookmarkStart w:id="231" w:name="_Toc57189261"/>
      <w:bookmarkStart w:id="232" w:name="_Toc57978763"/>
      <w:bookmarkStart w:id="233" w:name="_Toc229915060"/>
      <w:bookmarkStart w:id="234" w:name="_Toc377235997"/>
      <w:bookmarkStart w:id="235" w:name="_Toc379915082"/>
      <w:bookmarkStart w:id="236" w:name="_Toc437362354"/>
      <w:bookmarkStart w:id="237" w:name="_Toc444250111"/>
      <w:bookmarkStart w:id="238" w:name="_Toc199381024"/>
      <w:bookmarkStart w:id="239" w:name="_Toc199901761"/>
      <w:bookmarkStart w:id="240" w:name="_Toc229791457"/>
      <w:r w:rsidRPr="00E76469">
        <w:lastRenderedPageBreak/>
        <w:t>致</w:t>
      </w:r>
      <w:r w:rsidRPr="00E76469">
        <w:t xml:space="preserve">  </w:t>
      </w:r>
      <w:r w:rsidRPr="00E76469">
        <w:t>谢</w:t>
      </w:r>
      <w:bookmarkEnd w:id="229"/>
      <w:bookmarkEnd w:id="230"/>
      <w:bookmarkEnd w:id="231"/>
      <w:bookmarkEnd w:id="232"/>
    </w:p>
    <w:p w14:paraId="1E1249DD" w14:textId="70131BAC" w:rsidR="000566EB" w:rsidRPr="00E76469" w:rsidRDefault="000566EB" w:rsidP="00E76469">
      <w:pPr>
        <w:ind w:firstLineChars="200" w:firstLine="480"/>
        <w:rPr>
          <w:rFonts w:eastAsiaTheme="majorEastAsia"/>
          <w:bCs/>
        </w:rPr>
      </w:pPr>
      <w:r w:rsidRPr="00E76469">
        <w:rPr>
          <w:rFonts w:eastAsiaTheme="majorEastAsia"/>
          <w:bCs/>
        </w:rPr>
        <w:t>对在</w:t>
      </w:r>
      <w:r w:rsidR="00D740D4" w:rsidRPr="00E76469">
        <w:rPr>
          <w:rFonts w:eastAsiaTheme="majorEastAsia"/>
          <w:bCs/>
        </w:rPr>
        <w:t>课题研究及论文写作过程中</w:t>
      </w:r>
      <w:r w:rsidRPr="00E76469">
        <w:rPr>
          <w:rFonts w:eastAsiaTheme="majorEastAsia"/>
          <w:bCs/>
        </w:rPr>
        <w:t>给予指导和帮助的导师、校内外专家、实验技术人员、同学等表示感谢。</w:t>
      </w:r>
    </w:p>
    <w:p w14:paraId="3EA8526A" w14:textId="48F33384" w:rsidR="0024309A" w:rsidRPr="00E76469" w:rsidRDefault="0024309A" w:rsidP="00E76469">
      <w:pPr>
        <w:ind w:firstLineChars="200" w:firstLine="480"/>
        <w:rPr>
          <w:rFonts w:eastAsiaTheme="majorEastAsia"/>
          <w:bCs/>
        </w:rPr>
      </w:pPr>
      <w:r w:rsidRPr="00E76469">
        <w:rPr>
          <w:rFonts w:eastAsiaTheme="majorEastAsia"/>
          <w:bCs/>
        </w:rPr>
        <w:t>在致谢时建议具体，不同的人</w:t>
      </w:r>
      <w:r w:rsidR="002615EC" w:rsidRPr="00E76469">
        <w:rPr>
          <w:rFonts w:eastAsiaTheme="majorEastAsia"/>
          <w:bCs/>
        </w:rPr>
        <w:t>如何</w:t>
      </w:r>
      <w:r w:rsidRPr="00E76469">
        <w:rPr>
          <w:rFonts w:eastAsiaTheme="majorEastAsia"/>
          <w:bCs/>
        </w:rPr>
        <w:t>助力完成你的论文</w:t>
      </w:r>
      <w:r w:rsidR="00AC033F" w:rsidRPr="00E76469">
        <w:rPr>
          <w:rFonts w:eastAsiaTheme="majorEastAsia"/>
          <w:bCs/>
        </w:rPr>
        <w:t>，都需要特别注明</w:t>
      </w:r>
      <w:r w:rsidRPr="00E76469">
        <w:rPr>
          <w:rFonts w:eastAsiaTheme="majorEastAsia"/>
          <w:bCs/>
        </w:rPr>
        <w:t>。</w:t>
      </w:r>
      <w:r w:rsidR="00AC033F" w:rsidRPr="00E76469">
        <w:rPr>
          <w:rFonts w:eastAsiaTheme="majorEastAsia"/>
          <w:bCs/>
        </w:rPr>
        <w:t>如</w:t>
      </w:r>
      <w:r w:rsidRPr="00E76469">
        <w:rPr>
          <w:rFonts w:eastAsiaTheme="majorEastAsia"/>
          <w:bCs/>
        </w:rPr>
        <w:t>导师、其他老师</w:t>
      </w:r>
      <w:r w:rsidR="002615EC" w:rsidRPr="00E76469">
        <w:rPr>
          <w:rFonts w:eastAsiaTheme="majorEastAsia"/>
          <w:bCs/>
        </w:rPr>
        <w:t>或实验技术人员、以及</w:t>
      </w:r>
      <w:r w:rsidRPr="00E76469">
        <w:rPr>
          <w:rFonts w:eastAsiaTheme="majorEastAsia"/>
          <w:bCs/>
        </w:rPr>
        <w:t>同学对你论文的贡献是不一样的，有指引课题方向、修改论文，也有具体教会实验操作，也有协助你做了哪方向的实验，或者给你精神安慰、陪你度过紧张的研究生生涯。</w:t>
      </w:r>
    </w:p>
    <w:p w14:paraId="5A6E9003" w14:textId="2834FFA8" w:rsidR="0024309A" w:rsidRPr="00E76469" w:rsidRDefault="0024309A" w:rsidP="00E76469">
      <w:pPr>
        <w:ind w:firstLineChars="200" w:firstLine="480"/>
        <w:rPr>
          <w:rFonts w:eastAsiaTheme="majorEastAsia"/>
          <w:bCs/>
        </w:rPr>
      </w:pPr>
      <w:r w:rsidRPr="00E76469">
        <w:rPr>
          <w:rFonts w:eastAsiaTheme="majorEastAsia"/>
          <w:bCs/>
        </w:rPr>
        <w:t>越具体越能表达你真实的感受，否则就是毫无意</w:t>
      </w:r>
      <w:r w:rsidR="0053081F" w:rsidRPr="00E76469">
        <w:rPr>
          <w:rFonts w:eastAsiaTheme="majorEastAsia"/>
          <w:bCs/>
        </w:rPr>
        <w:t>义</w:t>
      </w:r>
      <w:r w:rsidRPr="00E76469">
        <w:rPr>
          <w:rFonts w:eastAsiaTheme="majorEastAsia"/>
          <w:bCs/>
        </w:rPr>
        <w:t>的套话。</w:t>
      </w:r>
    </w:p>
    <w:p w14:paraId="14409D36" w14:textId="77777777" w:rsidR="004401EE" w:rsidRPr="00E76469" w:rsidRDefault="004401EE" w:rsidP="00E76469">
      <w:pPr>
        <w:ind w:firstLineChars="200" w:firstLine="480"/>
        <w:rPr>
          <w:rFonts w:eastAsiaTheme="majorEastAsia"/>
          <w:bCs/>
        </w:rPr>
      </w:pPr>
    </w:p>
    <w:p w14:paraId="5E97A552" w14:textId="77777777" w:rsidR="00270D72" w:rsidRPr="00E76469" w:rsidRDefault="00270D72" w:rsidP="00E76469"/>
    <w:p w14:paraId="7AAE19A5" w14:textId="3F9F0767" w:rsidR="009C7C17" w:rsidRPr="00E76469" w:rsidRDefault="009C7C17" w:rsidP="00F76542">
      <w:pPr>
        <w:pStyle w:val="1"/>
        <w:numPr>
          <w:ilvl w:val="0"/>
          <w:numId w:val="0"/>
        </w:numPr>
      </w:pPr>
      <w:bookmarkStart w:id="241" w:name="_Toc45060467"/>
      <w:bookmarkStart w:id="242" w:name="_Toc46962990"/>
      <w:bookmarkStart w:id="243" w:name="_Toc57189262"/>
      <w:bookmarkStart w:id="244" w:name="_Toc57978764"/>
      <w:r w:rsidRPr="00E76469">
        <w:lastRenderedPageBreak/>
        <w:t>参考文献</w:t>
      </w:r>
      <w:bookmarkEnd w:id="233"/>
      <w:bookmarkEnd w:id="234"/>
      <w:bookmarkEnd w:id="235"/>
      <w:bookmarkEnd w:id="236"/>
      <w:bookmarkEnd w:id="237"/>
      <w:bookmarkEnd w:id="241"/>
      <w:bookmarkEnd w:id="242"/>
      <w:bookmarkEnd w:id="243"/>
      <w:bookmarkEnd w:id="244"/>
    </w:p>
    <w:p w14:paraId="041ACD80" w14:textId="15F97DDF" w:rsidR="00705FE5" w:rsidRPr="00E76469" w:rsidRDefault="00E05597" w:rsidP="00E76469">
      <w:pPr>
        <w:ind w:firstLineChars="200" w:firstLine="480"/>
        <w:rPr>
          <w:rFonts w:eastAsiaTheme="majorEastAsia"/>
          <w:bCs/>
        </w:rPr>
      </w:pPr>
      <w:r w:rsidRPr="00E76469">
        <w:rPr>
          <w:rFonts w:eastAsiaTheme="majorEastAsia"/>
          <w:bCs/>
        </w:rPr>
        <w:t>华中科技大学</w:t>
      </w:r>
      <w:r w:rsidR="0024309A" w:rsidRPr="00E76469">
        <w:rPr>
          <w:rFonts w:eastAsiaTheme="majorEastAsia"/>
          <w:bCs/>
        </w:rPr>
        <w:t>规定</w:t>
      </w:r>
      <w:r w:rsidR="00DD6AF9" w:rsidRPr="00E76469">
        <w:rPr>
          <w:rFonts w:eastAsiaTheme="majorEastAsia"/>
          <w:bCs/>
        </w:rPr>
        <w:t>：</w:t>
      </w:r>
      <w:r w:rsidR="00D86418" w:rsidRPr="00E76469">
        <w:rPr>
          <w:rFonts w:eastAsiaTheme="majorEastAsia"/>
          <w:bCs/>
        </w:rPr>
        <w:t>硕</w:t>
      </w:r>
      <w:r w:rsidR="00B1406C" w:rsidRPr="00E76469">
        <w:rPr>
          <w:rFonts w:eastAsiaTheme="majorEastAsia"/>
          <w:bCs/>
        </w:rPr>
        <w:t>士</w:t>
      </w:r>
      <w:r w:rsidR="00A07F1D" w:rsidRPr="00E76469">
        <w:rPr>
          <w:rFonts w:eastAsiaTheme="majorEastAsia"/>
          <w:bCs/>
        </w:rPr>
        <w:t>学位申请人的文献阅读量不少于</w:t>
      </w:r>
      <w:r w:rsidR="00D86418" w:rsidRPr="00E76469">
        <w:rPr>
          <w:rFonts w:eastAsiaTheme="majorEastAsia"/>
          <w:bCs/>
        </w:rPr>
        <w:t>4</w:t>
      </w:r>
      <w:r w:rsidR="00DD6AF9" w:rsidRPr="00E76469">
        <w:rPr>
          <w:rFonts w:eastAsiaTheme="majorEastAsia"/>
          <w:bCs/>
        </w:rPr>
        <w:t>0</w:t>
      </w:r>
      <w:r w:rsidR="00DD6AF9" w:rsidRPr="00E76469">
        <w:rPr>
          <w:rFonts w:eastAsiaTheme="majorEastAsia"/>
          <w:bCs/>
        </w:rPr>
        <w:t>篇</w:t>
      </w:r>
      <w:r w:rsidR="00A07F1D" w:rsidRPr="00E76469">
        <w:rPr>
          <w:rFonts w:eastAsiaTheme="majorEastAsia"/>
          <w:bCs/>
        </w:rPr>
        <w:t>，其</w:t>
      </w:r>
      <w:r w:rsidR="00E95D09" w:rsidRPr="00E76469">
        <w:rPr>
          <w:rFonts w:eastAsiaTheme="majorEastAsia"/>
          <w:bCs/>
        </w:rPr>
        <w:t>中外文文献</w:t>
      </w:r>
      <w:r w:rsidR="0053081F" w:rsidRPr="00E76469">
        <w:rPr>
          <w:rFonts w:eastAsiaTheme="majorEastAsia"/>
          <w:bCs/>
        </w:rPr>
        <w:t>不得少于</w:t>
      </w:r>
      <w:r w:rsidR="00D96038">
        <w:rPr>
          <w:rFonts w:eastAsiaTheme="majorEastAsia"/>
          <w:bCs/>
        </w:rPr>
        <w:t>1</w:t>
      </w:r>
      <w:r w:rsidR="0053081F" w:rsidRPr="00E76469">
        <w:rPr>
          <w:rFonts w:eastAsiaTheme="majorEastAsia"/>
          <w:bCs/>
        </w:rPr>
        <w:t>/3</w:t>
      </w:r>
      <w:r w:rsidR="00E95D09" w:rsidRPr="00E76469">
        <w:rPr>
          <w:rFonts w:eastAsiaTheme="majorEastAsia"/>
          <w:bCs/>
        </w:rPr>
        <w:t>；</w:t>
      </w:r>
      <w:r w:rsidR="00705FE5" w:rsidRPr="00E76469">
        <w:rPr>
          <w:rFonts w:eastAsiaTheme="majorEastAsia"/>
          <w:bCs/>
        </w:rPr>
        <w:t>近五年的论文不得少于</w:t>
      </w:r>
      <w:r w:rsidR="00705FE5" w:rsidRPr="00E76469">
        <w:rPr>
          <w:rFonts w:eastAsiaTheme="majorEastAsia"/>
          <w:bCs/>
        </w:rPr>
        <w:t>1/3</w:t>
      </w:r>
      <w:r w:rsidR="0053081F" w:rsidRPr="00E76469">
        <w:rPr>
          <w:rFonts w:eastAsiaTheme="majorEastAsia"/>
          <w:bCs/>
        </w:rPr>
        <w:t>；</w:t>
      </w:r>
      <w:r w:rsidR="00705FE5" w:rsidRPr="00E76469">
        <w:rPr>
          <w:rFonts w:eastAsiaTheme="majorEastAsia"/>
          <w:bCs/>
        </w:rPr>
        <w:t>绪论部分应对所读文献加以分析和综合。</w:t>
      </w:r>
    </w:p>
    <w:p w14:paraId="134A5309" w14:textId="2C4C1E4F" w:rsidR="00A07F1D" w:rsidRPr="00E76469" w:rsidRDefault="00BC6FE2" w:rsidP="00E76469">
      <w:pPr>
        <w:ind w:firstLineChars="200" w:firstLine="480"/>
        <w:rPr>
          <w:rFonts w:eastAsiaTheme="majorEastAsia"/>
          <w:bCs/>
        </w:rPr>
      </w:pPr>
      <w:r w:rsidRPr="00E76469">
        <w:rPr>
          <w:rFonts w:eastAsiaTheme="majorEastAsia"/>
          <w:bCs/>
        </w:rPr>
        <w:t>参考文献标注法，在正文中引用文献内容处注明参考文献编号。参考文献目录按正文中引用先后顺序排列，重复引用的文献，按第一次出现的顺序编号。</w:t>
      </w:r>
    </w:p>
    <w:p w14:paraId="1F9600F2" w14:textId="38782709" w:rsidR="00BC6FE2" w:rsidRPr="00D96038" w:rsidRDefault="00BC6FE2" w:rsidP="00D96038">
      <w:pPr>
        <w:ind w:firstLineChars="200" w:firstLine="480"/>
        <w:rPr>
          <w:rFonts w:eastAsiaTheme="majorEastAsia"/>
          <w:bCs/>
        </w:rPr>
      </w:pPr>
      <w:r w:rsidRPr="00E76469">
        <w:rPr>
          <w:rFonts w:eastAsiaTheme="majorEastAsia"/>
          <w:bCs/>
        </w:rPr>
        <w:t>可列于参考文献表的文献类型包括图书、期刊、会议论文集、专利和学位论文等。</w:t>
      </w:r>
    </w:p>
    <w:p w14:paraId="250DD9FC" w14:textId="46913052" w:rsidR="00BC6FE2" w:rsidRPr="00E76469" w:rsidRDefault="00BC6FE2" w:rsidP="00E76469">
      <w:pPr>
        <w:ind w:firstLineChars="200" w:firstLine="480"/>
        <w:rPr>
          <w:kern w:val="0"/>
        </w:rPr>
      </w:pPr>
      <w:r w:rsidRPr="00E76469">
        <w:rPr>
          <w:kern w:val="0"/>
        </w:rPr>
        <w:t>当论文中有些术语、公式、背景或数据来源需要解释或说明，以及援引他人的原话、数据等资料而必须指明资料来源时，可用脚注。脚注要按顺序编号。脚注按每一页单独编号。脚注的标识可以用数字</w:t>
      </w:r>
      <w:r w:rsidRPr="00E76469">
        <w:rPr>
          <w:kern w:val="0"/>
        </w:rPr>
        <w:t xml:space="preserve"> 1</w:t>
      </w:r>
      <w:r w:rsidRPr="00E76469">
        <w:rPr>
          <w:kern w:val="0"/>
        </w:rPr>
        <w:t>，</w:t>
      </w:r>
      <w:r w:rsidRPr="00E76469">
        <w:rPr>
          <w:kern w:val="0"/>
        </w:rPr>
        <w:t xml:space="preserve">2 </w:t>
      </w:r>
      <w:r w:rsidRPr="00E76469">
        <w:rPr>
          <w:kern w:val="0"/>
        </w:rPr>
        <w:t>等，也可以用符号</w:t>
      </w:r>
      <w:r w:rsidRPr="00E76469">
        <w:rPr>
          <w:rFonts w:ascii="宋体" w:hAnsi="宋体" w:cs="宋体" w:hint="eastAsia"/>
          <w:kern w:val="0"/>
        </w:rPr>
        <w:t>①</w:t>
      </w:r>
      <w:r w:rsidRPr="00E76469">
        <w:rPr>
          <w:kern w:val="0"/>
        </w:rPr>
        <w:t>，</w:t>
      </w:r>
      <w:r w:rsidRPr="00E76469">
        <w:rPr>
          <w:rFonts w:ascii="宋体" w:hAnsi="宋体" w:cs="宋体" w:hint="eastAsia"/>
          <w:kern w:val="0"/>
        </w:rPr>
        <w:t>②</w:t>
      </w:r>
      <w:r w:rsidRPr="00E76469">
        <w:rPr>
          <w:kern w:val="0"/>
        </w:rPr>
        <w:t>等。脚注的资料来源表示方法同参考文献</w:t>
      </w:r>
      <w:r w:rsidR="00A30B87">
        <w:rPr>
          <w:rFonts w:hint="eastAsia"/>
          <w:kern w:val="0"/>
        </w:rPr>
        <w:t>。</w:t>
      </w:r>
    </w:p>
    <w:p w14:paraId="06A5BD6A" w14:textId="0BFB87CF" w:rsidR="00A30B87" w:rsidRPr="007B199F" w:rsidRDefault="00A30B87" w:rsidP="00A30B87">
      <w:pPr>
        <w:ind w:firstLineChars="200" w:firstLine="480"/>
        <w:rPr>
          <w:color w:val="000000" w:themeColor="text1"/>
        </w:rPr>
      </w:pPr>
      <w:bookmarkStart w:id="245" w:name="_Toc377235998"/>
      <w:bookmarkStart w:id="246" w:name="_Toc379915083"/>
      <w:bookmarkStart w:id="247" w:name="_Toc437362355"/>
      <w:bookmarkEnd w:id="238"/>
      <w:bookmarkEnd w:id="239"/>
      <w:bookmarkEnd w:id="240"/>
      <w:r>
        <w:rPr>
          <w:rFonts w:hint="eastAsia"/>
        </w:rPr>
        <w:t xml:space="preserve"> </w:t>
      </w:r>
      <w:r w:rsidRPr="007B199F">
        <w:rPr>
          <w:b/>
          <w:color w:val="000000" w:themeColor="text1"/>
        </w:rPr>
        <w:t>参考文献格式</w:t>
      </w:r>
    </w:p>
    <w:p w14:paraId="1F6036D2" w14:textId="77777777" w:rsidR="00A30B87" w:rsidRPr="007B199F" w:rsidRDefault="00A30B87" w:rsidP="00A30B87">
      <w:pPr>
        <w:ind w:firstLineChars="200" w:firstLine="480"/>
        <w:rPr>
          <w:color w:val="000000" w:themeColor="text1"/>
        </w:rPr>
      </w:pPr>
      <w:r w:rsidRPr="007B199F">
        <w:rPr>
          <w:color w:val="000000" w:themeColor="text1"/>
        </w:rPr>
        <w:t>中文书刊：作者按中文写法，姓在前、名在后；英文书刊：作者按英文习惯写法，如在前、姓在后，名用首字母缩写、姓用全称。一般</w:t>
      </w:r>
      <w:r w:rsidRPr="007B199F">
        <w:rPr>
          <w:color w:val="000000" w:themeColor="text1"/>
        </w:rPr>
        <w:t>6</w:t>
      </w:r>
      <w:r w:rsidRPr="007B199F">
        <w:rPr>
          <w:color w:val="000000" w:themeColor="text1"/>
        </w:rPr>
        <w:t>人以内须列出全部作者，</w:t>
      </w:r>
      <w:r w:rsidRPr="007B199F">
        <w:rPr>
          <w:color w:val="000000" w:themeColor="text1"/>
        </w:rPr>
        <w:t>6</w:t>
      </w:r>
      <w:r w:rsidRPr="007B199F">
        <w:rPr>
          <w:color w:val="000000" w:themeColor="text1"/>
        </w:rPr>
        <w:t>人以上写</w:t>
      </w:r>
      <w:r w:rsidRPr="007B199F">
        <w:rPr>
          <w:color w:val="000000" w:themeColor="text1"/>
        </w:rPr>
        <w:t>6</w:t>
      </w:r>
      <w:r w:rsidRPr="007B199F">
        <w:rPr>
          <w:color w:val="000000" w:themeColor="text1"/>
        </w:rPr>
        <w:t>人再加</w:t>
      </w:r>
      <w:r w:rsidRPr="007B199F">
        <w:rPr>
          <w:rFonts w:ascii="宋体" w:hAnsi="宋体"/>
          <w:color w:val="000000" w:themeColor="text1"/>
        </w:rPr>
        <w:t>“</w:t>
      </w:r>
      <w:r w:rsidRPr="007B199F">
        <w:rPr>
          <w:color w:val="000000" w:themeColor="text1"/>
        </w:rPr>
        <w:t>等</w:t>
      </w:r>
      <w:r w:rsidRPr="007B199F">
        <w:rPr>
          <w:rFonts w:ascii="宋体" w:hAnsi="宋体"/>
          <w:color w:val="000000" w:themeColor="text1"/>
        </w:rPr>
        <w:t>”</w:t>
      </w:r>
      <w:r w:rsidRPr="007B199F">
        <w:rPr>
          <w:color w:val="000000" w:themeColor="text1"/>
        </w:rPr>
        <w:t>（英文加</w:t>
      </w:r>
      <w:r w:rsidRPr="007B199F">
        <w:rPr>
          <w:rFonts w:ascii="宋体" w:hAnsi="宋体"/>
          <w:color w:val="000000" w:themeColor="text1"/>
        </w:rPr>
        <w:t>“</w:t>
      </w:r>
      <w:r w:rsidRPr="007B199F">
        <w:rPr>
          <w:color w:val="000000" w:themeColor="text1"/>
        </w:rPr>
        <w:t>et al</w:t>
      </w:r>
      <w:r w:rsidRPr="007B199F">
        <w:rPr>
          <w:rFonts w:ascii="宋体" w:hAnsi="宋体"/>
          <w:color w:val="000000" w:themeColor="text1"/>
        </w:rPr>
        <w:t>”</w:t>
      </w:r>
      <w:r w:rsidRPr="007B199F">
        <w:rPr>
          <w:color w:val="000000" w:themeColor="text1"/>
        </w:rPr>
        <w:t>））。每个参考文献的最后不加标点符号。</w:t>
      </w:r>
    </w:p>
    <w:p w14:paraId="4923C951" w14:textId="77777777" w:rsidR="00A30B87" w:rsidRPr="007B199F" w:rsidRDefault="00A30B87" w:rsidP="00A30B87">
      <w:pPr>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Pr="007B199F">
        <w:rPr>
          <w:color w:val="000000" w:themeColor="text1"/>
        </w:rPr>
        <w:t>图书：最多列出</w:t>
      </w:r>
      <w:r w:rsidRPr="007B199F">
        <w:rPr>
          <w:color w:val="000000" w:themeColor="text1"/>
        </w:rPr>
        <w:t>6</w:t>
      </w:r>
      <w:r w:rsidRPr="007B199F">
        <w:rPr>
          <w:color w:val="000000" w:themeColor="text1"/>
        </w:rPr>
        <w:t>个作者，作者与作者之间用逗号分隔</w:t>
      </w:r>
      <w:r w:rsidRPr="007B199F">
        <w:rPr>
          <w:color w:val="000000" w:themeColor="text1"/>
        </w:rPr>
        <w:t xml:space="preserve">. </w:t>
      </w:r>
      <w:r w:rsidRPr="007B199F">
        <w:rPr>
          <w:color w:val="000000" w:themeColor="text1"/>
        </w:rPr>
        <w:t>书名</w:t>
      </w:r>
      <w:r w:rsidRPr="007B199F">
        <w:rPr>
          <w:color w:val="000000" w:themeColor="text1"/>
        </w:rPr>
        <w:t xml:space="preserve">. </w:t>
      </w:r>
      <w:r w:rsidRPr="007B199F">
        <w:rPr>
          <w:color w:val="000000" w:themeColor="text1"/>
        </w:rPr>
        <w:t>版本（第</w:t>
      </w:r>
      <w:r w:rsidRPr="007B199F">
        <w:rPr>
          <w:color w:val="000000" w:themeColor="text1"/>
        </w:rPr>
        <w:t>×</w:t>
      </w:r>
      <w:r w:rsidRPr="007B199F">
        <w:rPr>
          <w:color w:val="000000" w:themeColor="text1"/>
        </w:rPr>
        <w:t>版）</w:t>
      </w:r>
      <w:r w:rsidRPr="007B199F">
        <w:rPr>
          <w:color w:val="000000" w:themeColor="text1"/>
        </w:rPr>
        <w:t xml:space="preserve">. </w:t>
      </w:r>
      <w:r w:rsidRPr="007B199F">
        <w:rPr>
          <w:color w:val="000000" w:themeColor="text1"/>
        </w:rPr>
        <w:t>译者</w:t>
      </w:r>
      <w:r w:rsidRPr="007B199F">
        <w:rPr>
          <w:color w:val="000000" w:themeColor="text1"/>
        </w:rPr>
        <w:t>.</w:t>
      </w:r>
      <w:r w:rsidRPr="007B199F">
        <w:rPr>
          <w:rFonts w:hint="eastAsia"/>
          <w:color w:val="000000" w:themeColor="text1"/>
        </w:rPr>
        <w:t xml:space="preserve"> </w:t>
      </w:r>
      <w:r w:rsidRPr="007B199F">
        <w:rPr>
          <w:color w:val="000000" w:themeColor="text1"/>
        </w:rPr>
        <w:t>出版地</w:t>
      </w:r>
      <w:r w:rsidRPr="007B199F">
        <w:rPr>
          <w:rFonts w:hint="eastAsia"/>
          <w:color w:val="000000" w:themeColor="text1"/>
        </w:rPr>
        <w:t xml:space="preserve">: </w:t>
      </w:r>
      <w:r w:rsidRPr="007B199F">
        <w:rPr>
          <w:color w:val="000000" w:themeColor="text1"/>
        </w:rPr>
        <w:t>出版者</w:t>
      </w:r>
      <w:r w:rsidRPr="007B199F">
        <w:rPr>
          <w:rFonts w:hint="eastAsia"/>
          <w:color w:val="000000" w:themeColor="text1"/>
        </w:rPr>
        <w:t xml:space="preserve">, </w:t>
      </w:r>
      <w:r w:rsidRPr="007B199F">
        <w:rPr>
          <w:color w:val="000000" w:themeColor="text1"/>
        </w:rPr>
        <w:t>出版年</w:t>
      </w:r>
      <w:r w:rsidRPr="007B199F">
        <w:rPr>
          <w:color w:val="000000" w:themeColor="text1"/>
        </w:rPr>
        <w:t xml:space="preserve">. </w:t>
      </w:r>
      <w:r w:rsidRPr="007B199F">
        <w:rPr>
          <w:color w:val="000000" w:themeColor="text1"/>
        </w:rPr>
        <w:t>起页</w:t>
      </w:r>
      <w:r w:rsidRPr="007B199F">
        <w:rPr>
          <w:color w:val="000000" w:themeColor="text1"/>
        </w:rPr>
        <w:t>-</w:t>
      </w:r>
      <w:r w:rsidRPr="007B199F">
        <w:rPr>
          <w:color w:val="000000" w:themeColor="text1"/>
        </w:rPr>
        <w:t>止页（可选）</w:t>
      </w:r>
    </w:p>
    <w:p w14:paraId="7CEEF6A6" w14:textId="77777777" w:rsidR="00A30B87" w:rsidRPr="007B199F" w:rsidRDefault="00A30B87" w:rsidP="00A30B87">
      <w:pPr>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Pr="007B199F">
        <w:rPr>
          <w:color w:val="000000" w:themeColor="text1"/>
        </w:rPr>
        <w:t>期刊：最多列出</w:t>
      </w:r>
      <w:r w:rsidRPr="007B199F">
        <w:rPr>
          <w:color w:val="000000" w:themeColor="text1"/>
        </w:rPr>
        <w:t>6</w:t>
      </w:r>
      <w:r w:rsidRPr="007B199F">
        <w:rPr>
          <w:color w:val="000000" w:themeColor="text1"/>
        </w:rPr>
        <w:t>个作者，作者与作者之间用逗号分隔</w:t>
      </w:r>
      <w:r w:rsidRPr="007B199F">
        <w:rPr>
          <w:color w:val="000000" w:themeColor="text1"/>
        </w:rPr>
        <w:t xml:space="preserve">. </w:t>
      </w:r>
      <w:r w:rsidRPr="007B199F">
        <w:rPr>
          <w:color w:val="000000" w:themeColor="text1"/>
        </w:rPr>
        <w:t>文章名</w:t>
      </w:r>
      <w:r w:rsidRPr="007B199F">
        <w:rPr>
          <w:color w:val="000000" w:themeColor="text1"/>
        </w:rPr>
        <w:t xml:space="preserve">. </w:t>
      </w:r>
      <w:r w:rsidRPr="007B199F">
        <w:rPr>
          <w:color w:val="000000" w:themeColor="text1"/>
        </w:rPr>
        <w:t>期刊名（全称）</w:t>
      </w:r>
      <w:r w:rsidRPr="007B199F">
        <w:rPr>
          <w:rFonts w:hint="eastAsia"/>
          <w:color w:val="000000" w:themeColor="text1"/>
        </w:rPr>
        <w:t xml:space="preserve">. </w:t>
      </w:r>
      <w:r w:rsidRPr="007B199F">
        <w:rPr>
          <w:color w:val="000000" w:themeColor="text1"/>
        </w:rPr>
        <w:t>年号</w:t>
      </w:r>
      <w:r w:rsidRPr="007B199F">
        <w:rPr>
          <w:rFonts w:hint="eastAsia"/>
          <w:color w:val="000000" w:themeColor="text1"/>
        </w:rPr>
        <w:t xml:space="preserve">, </w:t>
      </w:r>
      <w:r w:rsidRPr="007B199F">
        <w:rPr>
          <w:color w:val="000000" w:themeColor="text1"/>
        </w:rPr>
        <w:t>卷号（期号）</w:t>
      </w:r>
      <w:r w:rsidRPr="007B199F">
        <w:rPr>
          <w:rFonts w:hint="eastAsia"/>
          <w:color w:val="000000" w:themeColor="text1"/>
        </w:rPr>
        <w:t xml:space="preserve">: </w:t>
      </w:r>
      <w:r w:rsidRPr="007B199F">
        <w:rPr>
          <w:color w:val="000000" w:themeColor="text1"/>
        </w:rPr>
        <w:t>起页</w:t>
      </w:r>
      <w:r w:rsidRPr="007B199F">
        <w:rPr>
          <w:color w:val="000000" w:themeColor="text1"/>
        </w:rPr>
        <w:t>-</w:t>
      </w:r>
      <w:r w:rsidRPr="007B199F">
        <w:rPr>
          <w:color w:val="000000" w:themeColor="text1"/>
        </w:rPr>
        <w:t>止页或论文编号</w:t>
      </w:r>
    </w:p>
    <w:p w14:paraId="7679306B" w14:textId="77777777" w:rsidR="00A30B87" w:rsidRPr="007B199F" w:rsidRDefault="00A30B87" w:rsidP="00A30B87">
      <w:pPr>
        <w:ind w:firstLineChars="200" w:firstLine="480"/>
        <w:rPr>
          <w:color w:val="000000" w:themeColor="text1"/>
        </w:rPr>
      </w:pPr>
      <w:r w:rsidRPr="007B199F">
        <w:rPr>
          <w:rFonts w:hint="eastAsia"/>
          <w:color w:val="000000" w:themeColor="text1"/>
        </w:rPr>
        <w:t>（</w:t>
      </w:r>
      <w:r w:rsidRPr="007B199F">
        <w:rPr>
          <w:rFonts w:hint="eastAsia"/>
          <w:color w:val="000000" w:themeColor="text1"/>
        </w:rPr>
        <w:t>3</w:t>
      </w:r>
      <w:r w:rsidRPr="007B199F">
        <w:rPr>
          <w:rFonts w:hint="eastAsia"/>
          <w:color w:val="000000" w:themeColor="text1"/>
        </w:rPr>
        <w:t>）</w:t>
      </w:r>
      <w:r w:rsidRPr="007B199F">
        <w:rPr>
          <w:color w:val="000000" w:themeColor="text1"/>
        </w:rPr>
        <w:t>会议论文集：最多列出</w:t>
      </w:r>
      <w:r w:rsidRPr="007B199F">
        <w:rPr>
          <w:color w:val="000000" w:themeColor="text1"/>
        </w:rPr>
        <w:t>6</w:t>
      </w:r>
      <w:r w:rsidRPr="007B199F">
        <w:rPr>
          <w:color w:val="000000" w:themeColor="text1"/>
        </w:rPr>
        <w:t>个作者，作者之间用逗号分隔</w:t>
      </w:r>
      <w:r w:rsidRPr="007B199F">
        <w:rPr>
          <w:color w:val="000000" w:themeColor="text1"/>
        </w:rPr>
        <w:t xml:space="preserve">. </w:t>
      </w:r>
      <w:r w:rsidRPr="007B199F">
        <w:rPr>
          <w:color w:val="000000" w:themeColor="text1"/>
        </w:rPr>
        <w:t>文章名</w:t>
      </w:r>
      <w:r w:rsidRPr="007B199F">
        <w:rPr>
          <w:color w:val="000000" w:themeColor="text1"/>
        </w:rPr>
        <w:t>.</w:t>
      </w:r>
      <w:r w:rsidRPr="007B199F">
        <w:rPr>
          <w:rFonts w:hint="eastAsia"/>
          <w:color w:val="000000" w:themeColor="text1"/>
        </w:rPr>
        <w:t xml:space="preserve"> </w:t>
      </w:r>
      <w:r w:rsidRPr="007B199F">
        <w:rPr>
          <w:color w:val="000000" w:themeColor="text1"/>
        </w:rPr>
        <w:t>见（英文用</w:t>
      </w:r>
      <w:r w:rsidRPr="007B199F">
        <w:rPr>
          <w:rFonts w:ascii="宋体" w:hAnsi="宋体"/>
          <w:color w:val="000000" w:themeColor="text1"/>
        </w:rPr>
        <w:t>“</w:t>
      </w:r>
      <w:r w:rsidRPr="007B199F">
        <w:rPr>
          <w:color w:val="000000" w:themeColor="text1"/>
        </w:rPr>
        <w:t>in</w:t>
      </w:r>
      <w:r w:rsidRPr="007B199F">
        <w:rPr>
          <w:rFonts w:ascii="宋体" w:hAnsi="宋体"/>
          <w:color w:val="000000" w:themeColor="text1"/>
        </w:rPr>
        <w:t>”</w:t>
      </w:r>
      <w:r w:rsidRPr="007B199F">
        <w:rPr>
          <w:color w:val="000000" w:themeColor="text1"/>
        </w:rPr>
        <w:t>）：会议名称（或论文集）</w:t>
      </w:r>
      <w:r w:rsidRPr="007B199F">
        <w:rPr>
          <w:color w:val="000000" w:themeColor="text1"/>
        </w:rPr>
        <w:t xml:space="preserve">. </w:t>
      </w:r>
      <w:r w:rsidRPr="007B199F">
        <w:rPr>
          <w:color w:val="000000" w:themeColor="text1"/>
        </w:rPr>
        <w:t>会议城市</w:t>
      </w:r>
      <w:r w:rsidRPr="007B199F">
        <w:rPr>
          <w:rFonts w:hint="eastAsia"/>
          <w:color w:val="000000" w:themeColor="text1"/>
        </w:rPr>
        <w:t xml:space="preserve">, </w:t>
      </w:r>
      <w:r w:rsidRPr="007B199F">
        <w:rPr>
          <w:color w:val="000000" w:themeColor="text1"/>
        </w:rPr>
        <w:t>国家</w:t>
      </w:r>
      <w:r w:rsidRPr="007B199F">
        <w:rPr>
          <w:rFonts w:hint="eastAsia"/>
          <w:color w:val="000000" w:themeColor="text1"/>
        </w:rPr>
        <w:t xml:space="preserve">, </w:t>
      </w:r>
      <w:r w:rsidRPr="007B199F">
        <w:rPr>
          <w:color w:val="000000" w:themeColor="text1"/>
        </w:rPr>
        <w:t>会议时间</w:t>
      </w:r>
      <w:r w:rsidRPr="007B199F">
        <w:rPr>
          <w:rFonts w:hint="eastAsia"/>
          <w:color w:val="000000" w:themeColor="text1"/>
        </w:rPr>
        <w:t xml:space="preserve">, </w:t>
      </w:r>
      <w:r w:rsidRPr="007B199F">
        <w:rPr>
          <w:color w:val="000000" w:themeColor="text1"/>
        </w:rPr>
        <w:t>出版者</w:t>
      </w:r>
      <w:r w:rsidRPr="007B199F">
        <w:rPr>
          <w:rFonts w:hint="eastAsia"/>
          <w:color w:val="000000" w:themeColor="text1"/>
        </w:rPr>
        <w:t xml:space="preserve">, </w:t>
      </w:r>
      <w:r w:rsidRPr="007B199F">
        <w:rPr>
          <w:color w:val="000000" w:themeColor="text1"/>
        </w:rPr>
        <w:t>出版年</w:t>
      </w:r>
      <w:r w:rsidRPr="007B199F">
        <w:rPr>
          <w:rFonts w:hint="eastAsia"/>
          <w:color w:val="000000" w:themeColor="text1"/>
        </w:rPr>
        <w:t xml:space="preserve">: </w:t>
      </w:r>
      <w:r w:rsidRPr="007B199F">
        <w:rPr>
          <w:color w:val="000000" w:themeColor="text1"/>
        </w:rPr>
        <w:t>起页</w:t>
      </w:r>
      <w:r w:rsidRPr="007B199F">
        <w:rPr>
          <w:color w:val="000000" w:themeColor="text1"/>
        </w:rPr>
        <w:t>-</w:t>
      </w:r>
      <w:r w:rsidRPr="007B199F">
        <w:rPr>
          <w:color w:val="000000" w:themeColor="text1"/>
        </w:rPr>
        <w:t>止页</w:t>
      </w:r>
    </w:p>
    <w:p w14:paraId="22436B4A" w14:textId="77777777" w:rsidR="00A30B87" w:rsidRPr="007B199F" w:rsidRDefault="00A30B87" w:rsidP="00A30B87">
      <w:pPr>
        <w:ind w:firstLineChars="200" w:firstLine="480"/>
        <w:rPr>
          <w:color w:val="000000" w:themeColor="text1"/>
        </w:rPr>
      </w:pPr>
      <w:r w:rsidRPr="007B199F">
        <w:rPr>
          <w:rFonts w:hint="eastAsia"/>
          <w:color w:val="000000" w:themeColor="text1"/>
        </w:rPr>
        <w:t>（</w:t>
      </w:r>
      <w:r w:rsidRPr="007B199F">
        <w:rPr>
          <w:rFonts w:hint="eastAsia"/>
          <w:color w:val="000000" w:themeColor="text1"/>
        </w:rPr>
        <w:t>4</w:t>
      </w:r>
      <w:r w:rsidRPr="007B199F">
        <w:rPr>
          <w:rFonts w:hint="eastAsia"/>
          <w:color w:val="000000" w:themeColor="text1"/>
        </w:rPr>
        <w:t>）</w:t>
      </w:r>
      <w:r w:rsidRPr="007B199F">
        <w:rPr>
          <w:color w:val="000000" w:themeColor="text1"/>
        </w:rPr>
        <w:t>专利：专利申请者</w:t>
      </w:r>
      <w:r w:rsidRPr="007B199F">
        <w:rPr>
          <w:color w:val="000000" w:themeColor="text1"/>
        </w:rPr>
        <w:t xml:space="preserve">. </w:t>
      </w:r>
      <w:r w:rsidRPr="007B199F">
        <w:rPr>
          <w:color w:val="000000" w:themeColor="text1"/>
        </w:rPr>
        <w:t>专利题名</w:t>
      </w:r>
      <w:r w:rsidRPr="007B199F">
        <w:rPr>
          <w:color w:val="000000" w:themeColor="text1"/>
        </w:rPr>
        <w:t xml:space="preserve">. </w:t>
      </w:r>
      <w:r w:rsidRPr="007B199F">
        <w:rPr>
          <w:color w:val="000000" w:themeColor="text1"/>
        </w:rPr>
        <w:t>专利国别</w:t>
      </w:r>
      <w:r w:rsidRPr="007B199F">
        <w:rPr>
          <w:rFonts w:hint="eastAsia"/>
          <w:color w:val="000000" w:themeColor="text1"/>
        </w:rPr>
        <w:t xml:space="preserve">, </w:t>
      </w:r>
      <w:r w:rsidRPr="007B199F">
        <w:rPr>
          <w:color w:val="000000" w:themeColor="text1"/>
        </w:rPr>
        <w:t>专利文献种类</w:t>
      </w:r>
      <w:r w:rsidRPr="007B199F">
        <w:rPr>
          <w:rFonts w:hint="eastAsia"/>
          <w:color w:val="000000" w:themeColor="text1"/>
        </w:rPr>
        <w:t xml:space="preserve">, </w:t>
      </w:r>
      <w:r w:rsidRPr="007B199F">
        <w:rPr>
          <w:color w:val="000000" w:themeColor="text1"/>
        </w:rPr>
        <w:t>专利号</w:t>
      </w:r>
      <w:r w:rsidRPr="007B199F">
        <w:rPr>
          <w:rFonts w:hint="eastAsia"/>
          <w:color w:val="000000" w:themeColor="text1"/>
        </w:rPr>
        <w:t xml:space="preserve">, </w:t>
      </w:r>
      <w:r w:rsidRPr="007B199F">
        <w:rPr>
          <w:color w:val="000000" w:themeColor="text1"/>
        </w:rPr>
        <w:t>出版年</w:t>
      </w:r>
    </w:p>
    <w:p w14:paraId="0F77B773" w14:textId="77777777" w:rsidR="00A30B87" w:rsidRPr="007B199F" w:rsidRDefault="00A30B87" w:rsidP="00A30B87">
      <w:pPr>
        <w:ind w:firstLineChars="200" w:firstLine="480"/>
        <w:rPr>
          <w:color w:val="000000" w:themeColor="text1"/>
        </w:rPr>
      </w:pPr>
      <w:r w:rsidRPr="007B199F">
        <w:rPr>
          <w:rFonts w:hint="eastAsia"/>
          <w:color w:val="000000" w:themeColor="text1"/>
        </w:rPr>
        <w:t>（</w:t>
      </w:r>
      <w:r w:rsidRPr="007B199F">
        <w:rPr>
          <w:rFonts w:hint="eastAsia"/>
          <w:color w:val="000000" w:themeColor="text1"/>
        </w:rPr>
        <w:t>5</w:t>
      </w:r>
      <w:r w:rsidRPr="007B199F">
        <w:rPr>
          <w:rFonts w:hint="eastAsia"/>
          <w:color w:val="000000" w:themeColor="text1"/>
        </w:rPr>
        <w:t>）</w:t>
      </w:r>
      <w:r w:rsidRPr="007B199F">
        <w:rPr>
          <w:color w:val="000000" w:themeColor="text1"/>
        </w:rPr>
        <w:t>学位论文：作者</w:t>
      </w:r>
      <w:r w:rsidRPr="007B199F">
        <w:rPr>
          <w:color w:val="000000" w:themeColor="text1"/>
        </w:rPr>
        <w:t xml:space="preserve">. </w:t>
      </w:r>
      <w:r w:rsidRPr="007B199F">
        <w:rPr>
          <w:color w:val="000000" w:themeColor="text1"/>
        </w:rPr>
        <w:t>题名：</w:t>
      </w:r>
      <w:r w:rsidRPr="007B199F">
        <w:rPr>
          <w:color w:val="000000" w:themeColor="text1"/>
        </w:rPr>
        <w:t>[</w:t>
      </w:r>
      <w:r w:rsidRPr="007B199F">
        <w:rPr>
          <w:color w:val="000000" w:themeColor="text1"/>
        </w:rPr>
        <w:t>博士（或硕士）学位论文</w:t>
      </w:r>
      <w:r w:rsidRPr="007B199F">
        <w:rPr>
          <w:color w:val="000000" w:themeColor="text1"/>
        </w:rPr>
        <w:t xml:space="preserve">]. </w:t>
      </w:r>
      <w:r w:rsidRPr="007B199F">
        <w:rPr>
          <w:color w:val="000000" w:themeColor="text1"/>
        </w:rPr>
        <w:t>保存地点</w:t>
      </w:r>
      <w:r w:rsidRPr="007B199F">
        <w:rPr>
          <w:rFonts w:hint="eastAsia"/>
          <w:color w:val="000000" w:themeColor="text1"/>
        </w:rPr>
        <w:t xml:space="preserve">: </w:t>
      </w:r>
      <w:r w:rsidRPr="007B199F">
        <w:rPr>
          <w:color w:val="000000" w:themeColor="text1"/>
        </w:rPr>
        <w:t>保存单位（如华中科技大学</w:t>
      </w:r>
      <w:r w:rsidRPr="007B199F">
        <w:rPr>
          <w:rFonts w:hint="eastAsia"/>
          <w:color w:val="000000" w:themeColor="text1"/>
        </w:rPr>
        <w:t xml:space="preserve">, </w:t>
      </w:r>
      <w:r w:rsidRPr="007B199F">
        <w:rPr>
          <w:color w:val="000000" w:themeColor="text1"/>
        </w:rPr>
        <w:t>年份</w:t>
      </w:r>
    </w:p>
    <w:p w14:paraId="7EC567C7" w14:textId="77777777" w:rsidR="00A30B87" w:rsidRPr="007B199F" w:rsidRDefault="00A30B87" w:rsidP="00A30B87">
      <w:pPr>
        <w:ind w:firstLineChars="200" w:firstLine="482"/>
        <w:rPr>
          <w:b/>
          <w:color w:val="000000" w:themeColor="text1"/>
        </w:rPr>
      </w:pPr>
      <w:r w:rsidRPr="007B199F">
        <w:rPr>
          <w:b/>
          <w:color w:val="000000" w:themeColor="text1"/>
        </w:rPr>
        <w:t>参考文献（举例）</w:t>
      </w:r>
      <w:bookmarkStart w:id="248" w:name="_Ref56670737"/>
    </w:p>
    <w:p w14:paraId="762B358D" w14:textId="77777777" w:rsidR="00A30B87" w:rsidRPr="007B199F" w:rsidRDefault="00A30B87" w:rsidP="00A30B87">
      <w:pPr>
        <w:ind w:left="566" w:hangingChars="236" w:hanging="566"/>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闫明礼</w:t>
      </w:r>
      <w:r w:rsidRPr="007B199F">
        <w:rPr>
          <w:color w:val="000000" w:themeColor="text1"/>
        </w:rPr>
        <w:t xml:space="preserve">, </w:t>
      </w:r>
      <w:r w:rsidRPr="007B199F">
        <w:rPr>
          <w:color w:val="000000" w:themeColor="text1"/>
        </w:rPr>
        <w:t>张东刚</w:t>
      </w:r>
      <w:r w:rsidRPr="007B199F">
        <w:rPr>
          <w:color w:val="000000" w:themeColor="text1"/>
        </w:rPr>
        <w:t>. CFG</w:t>
      </w:r>
      <w:r w:rsidRPr="007B199F">
        <w:rPr>
          <w:color w:val="000000" w:themeColor="text1"/>
        </w:rPr>
        <w:t>桩复合地基技术及工程实践（第二版）</w:t>
      </w:r>
      <w:r w:rsidRPr="007B199F">
        <w:rPr>
          <w:color w:val="000000" w:themeColor="text1"/>
        </w:rPr>
        <w:t xml:space="preserve">. </w:t>
      </w:r>
      <w:r w:rsidRPr="007B199F">
        <w:rPr>
          <w:color w:val="000000" w:themeColor="text1"/>
        </w:rPr>
        <w:t>北京</w:t>
      </w:r>
      <w:r w:rsidRPr="007B199F">
        <w:rPr>
          <w:color w:val="000000" w:themeColor="text1"/>
        </w:rPr>
        <w:t xml:space="preserve">: </w:t>
      </w:r>
      <w:r w:rsidRPr="007B199F">
        <w:rPr>
          <w:color w:val="000000" w:themeColor="text1"/>
        </w:rPr>
        <w:t>中国水利</w:t>
      </w:r>
      <w:r w:rsidRPr="007B199F">
        <w:rPr>
          <w:color w:val="000000" w:themeColor="text1"/>
        </w:rPr>
        <w:lastRenderedPageBreak/>
        <w:t>水电出版社</w:t>
      </w:r>
      <w:r w:rsidRPr="007B199F">
        <w:rPr>
          <w:color w:val="000000" w:themeColor="text1"/>
        </w:rPr>
        <w:t>, 2006</w:t>
      </w:r>
      <w:bookmarkStart w:id="249" w:name="_Ref56670756"/>
      <w:bookmarkEnd w:id="248"/>
    </w:p>
    <w:p w14:paraId="72B25097" w14:textId="77777777" w:rsidR="00A30B87" w:rsidRPr="007B199F" w:rsidRDefault="00A30B87" w:rsidP="00A30B87">
      <w:pPr>
        <w:ind w:left="566" w:hangingChars="236" w:hanging="566"/>
        <w:rPr>
          <w:color w:val="000000" w:themeColor="text1"/>
        </w:rPr>
      </w:pPr>
      <w:r w:rsidRPr="007B199F">
        <w:rPr>
          <w:rFonts w:hint="eastAsia"/>
          <w:color w:val="000000" w:themeColor="text1"/>
        </w:rPr>
        <w:t>[2]</w:t>
      </w:r>
      <w:r w:rsidRPr="007B199F">
        <w:rPr>
          <w:rFonts w:hint="eastAsia"/>
          <w:color w:val="000000" w:themeColor="text1"/>
        </w:rPr>
        <w:tab/>
      </w:r>
      <w:r w:rsidRPr="007B199F">
        <w:rPr>
          <w:color w:val="000000" w:themeColor="text1"/>
        </w:rPr>
        <w:t xml:space="preserve">M. </w:t>
      </w:r>
      <w:proofErr w:type="spellStart"/>
      <w:r w:rsidRPr="007B199F">
        <w:rPr>
          <w:color w:val="000000" w:themeColor="text1"/>
        </w:rPr>
        <w:t>Chalfie</w:t>
      </w:r>
      <w:proofErr w:type="spellEnd"/>
      <w:r w:rsidRPr="007B199F">
        <w:rPr>
          <w:color w:val="000000" w:themeColor="text1"/>
        </w:rPr>
        <w:t>, S. R. Kain. Green fluorescent protein: properties, applications, and protocols. Hoboken, New Jersey: Wiley-</w:t>
      </w:r>
      <w:proofErr w:type="spellStart"/>
      <w:r w:rsidRPr="007B199F">
        <w:rPr>
          <w:color w:val="000000" w:themeColor="text1"/>
        </w:rPr>
        <w:t>interscience</w:t>
      </w:r>
      <w:proofErr w:type="spellEnd"/>
      <w:r w:rsidRPr="007B199F">
        <w:rPr>
          <w:color w:val="000000" w:themeColor="text1"/>
        </w:rPr>
        <w:t>, 1998</w:t>
      </w:r>
      <w:bookmarkEnd w:id="249"/>
    </w:p>
    <w:p w14:paraId="3DCAA020" w14:textId="77777777" w:rsidR="00A30B87" w:rsidRPr="007B199F" w:rsidRDefault="00A30B87" w:rsidP="00A30B87">
      <w:pPr>
        <w:ind w:left="566" w:hangingChars="236" w:hanging="566"/>
        <w:rPr>
          <w:color w:val="000000" w:themeColor="text1"/>
        </w:rPr>
      </w:pPr>
      <w:r w:rsidRPr="007B199F">
        <w:rPr>
          <w:rFonts w:hint="eastAsia"/>
          <w:color w:val="000000" w:themeColor="text1"/>
        </w:rPr>
        <w:t>[3]</w:t>
      </w:r>
      <w:r w:rsidRPr="007B199F">
        <w:rPr>
          <w:rFonts w:hint="eastAsia"/>
          <w:color w:val="000000" w:themeColor="text1"/>
        </w:rPr>
        <w:tab/>
      </w:r>
      <w:r w:rsidRPr="007B199F">
        <w:rPr>
          <w:color w:val="000000" w:themeColor="text1"/>
        </w:rPr>
        <w:t>詹向红</w:t>
      </w:r>
      <w:r w:rsidRPr="007B199F">
        <w:rPr>
          <w:color w:val="000000" w:themeColor="text1"/>
        </w:rPr>
        <w:t xml:space="preserve">, </w:t>
      </w:r>
      <w:r w:rsidRPr="007B199F">
        <w:rPr>
          <w:color w:val="000000" w:themeColor="text1"/>
        </w:rPr>
        <w:t>李德新</w:t>
      </w:r>
      <w:r w:rsidRPr="007B199F">
        <w:rPr>
          <w:color w:val="000000" w:themeColor="text1"/>
        </w:rPr>
        <w:t xml:space="preserve">. </w:t>
      </w:r>
      <w:r w:rsidRPr="007B199F">
        <w:rPr>
          <w:color w:val="000000" w:themeColor="text1"/>
        </w:rPr>
        <w:t>中医药防治阿尔茨海默病实验研究述要</w:t>
      </w:r>
      <w:r w:rsidRPr="007B199F">
        <w:rPr>
          <w:color w:val="000000" w:themeColor="text1"/>
        </w:rPr>
        <w:t xml:space="preserve">. </w:t>
      </w:r>
      <w:r w:rsidRPr="007B199F">
        <w:rPr>
          <w:color w:val="000000" w:themeColor="text1"/>
        </w:rPr>
        <w:t>中华中医药学刊</w:t>
      </w:r>
      <w:r w:rsidRPr="007B199F">
        <w:rPr>
          <w:color w:val="000000" w:themeColor="text1"/>
        </w:rPr>
        <w:t>, 2004, 22(11): 2094-2096</w:t>
      </w:r>
    </w:p>
    <w:p w14:paraId="216DBB6D" w14:textId="23266FD4" w:rsidR="00A30B87" w:rsidRPr="007B199F" w:rsidRDefault="00A30B87" w:rsidP="00A30B87">
      <w:pPr>
        <w:ind w:left="566" w:hangingChars="236" w:hanging="566"/>
        <w:rPr>
          <w:color w:val="000000" w:themeColor="text1"/>
        </w:rPr>
      </w:pPr>
      <w:r w:rsidRPr="007B199F">
        <w:rPr>
          <w:rFonts w:hint="eastAsia"/>
          <w:color w:val="000000" w:themeColor="text1"/>
        </w:rPr>
        <w:t>[4]</w:t>
      </w:r>
      <w:r w:rsidRPr="007B199F">
        <w:rPr>
          <w:rFonts w:hint="eastAsia"/>
          <w:color w:val="000000" w:themeColor="text1"/>
        </w:rPr>
        <w:tab/>
      </w:r>
      <w:r w:rsidRPr="007B199F">
        <w:rPr>
          <w:color w:val="000000" w:themeColor="text1"/>
        </w:rPr>
        <w:t xml:space="preserve">E. S. </w:t>
      </w:r>
      <w:proofErr w:type="spellStart"/>
      <w:r w:rsidRPr="007B199F">
        <w:rPr>
          <w:color w:val="000000" w:themeColor="text1"/>
        </w:rPr>
        <w:t>Lein</w:t>
      </w:r>
      <w:proofErr w:type="spellEnd"/>
      <w:r w:rsidRPr="007B199F">
        <w:rPr>
          <w:color w:val="000000" w:themeColor="text1"/>
        </w:rPr>
        <w:t xml:space="preserve">, M. J. </w:t>
      </w:r>
      <w:proofErr w:type="spellStart"/>
      <w:r w:rsidRPr="007B199F">
        <w:rPr>
          <w:color w:val="000000" w:themeColor="text1"/>
        </w:rPr>
        <w:t>Hawrylycz</w:t>
      </w:r>
      <w:proofErr w:type="spellEnd"/>
      <w:r w:rsidRPr="007B199F">
        <w:rPr>
          <w:color w:val="000000" w:themeColor="text1"/>
        </w:rPr>
        <w:t xml:space="preserve">, N. </w:t>
      </w:r>
      <w:proofErr w:type="spellStart"/>
      <w:r w:rsidRPr="007B199F">
        <w:rPr>
          <w:color w:val="000000" w:themeColor="text1"/>
        </w:rPr>
        <w:t>Ao</w:t>
      </w:r>
      <w:proofErr w:type="spellEnd"/>
      <w:r w:rsidRPr="007B199F">
        <w:rPr>
          <w:color w:val="000000" w:themeColor="text1"/>
        </w:rPr>
        <w:t xml:space="preserve">, M. Ayres, A. </w:t>
      </w:r>
      <w:proofErr w:type="spellStart"/>
      <w:r w:rsidRPr="007B199F">
        <w:rPr>
          <w:color w:val="000000" w:themeColor="text1"/>
        </w:rPr>
        <w:t>Bensinger</w:t>
      </w:r>
      <w:proofErr w:type="spellEnd"/>
      <w:r w:rsidRPr="007B199F">
        <w:rPr>
          <w:color w:val="000000" w:themeColor="text1"/>
        </w:rPr>
        <w:t xml:space="preserve">, A. Bernard, </w:t>
      </w:r>
      <w:ins w:id="250" w:author="dan zhu" w:date="2021-05-09T08:50:00Z">
        <w:r w:rsidR="008813E8" w:rsidRPr="007B199F">
          <w:rPr>
            <w:color w:val="000000" w:themeColor="text1"/>
          </w:rPr>
          <w:t xml:space="preserve">M. L. </w:t>
        </w:r>
        <w:proofErr w:type="spellStart"/>
        <w:r w:rsidR="008813E8" w:rsidRPr="007B199F">
          <w:rPr>
            <w:color w:val="000000" w:themeColor="text1"/>
          </w:rPr>
          <w:t>Bouxsein</w:t>
        </w:r>
        <w:proofErr w:type="spellEnd"/>
        <w:r w:rsidR="008813E8">
          <w:rPr>
            <w:rFonts w:hint="eastAsia"/>
            <w:color w:val="000000" w:themeColor="text1"/>
          </w:rPr>
          <w:t>（超过</w:t>
        </w:r>
        <w:r w:rsidR="008813E8">
          <w:rPr>
            <w:color w:val="000000" w:themeColor="text1"/>
          </w:rPr>
          <w:t>6</w:t>
        </w:r>
        <w:r w:rsidR="008813E8">
          <w:rPr>
            <w:rFonts w:hint="eastAsia"/>
            <w:color w:val="000000" w:themeColor="text1"/>
          </w:rPr>
          <w:t>个作者时，得写上</w:t>
        </w:r>
        <w:r w:rsidR="008813E8">
          <w:rPr>
            <w:rFonts w:hint="eastAsia"/>
            <w:color w:val="000000" w:themeColor="text1"/>
          </w:rPr>
          <w:t>6</w:t>
        </w:r>
      </w:ins>
      <w:ins w:id="251" w:author="dan zhu" w:date="2021-05-09T08:51:00Z">
        <w:r w:rsidR="008813E8">
          <w:rPr>
            <w:rFonts w:hint="eastAsia"/>
            <w:color w:val="000000" w:themeColor="text1"/>
          </w:rPr>
          <w:t>个</w:t>
        </w:r>
      </w:ins>
      <w:ins w:id="252" w:author="dan zhu" w:date="2021-05-09T08:50:00Z">
        <w:r w:rsidR="008813E8">
          <w:rPr>
            <w:rFonts w:hint="eastAsia"/>
            <w:color w:val="000000" w:themeColor="text1"/>
          </w:rPr>
          <w:t>），</w:t>
        </w:r>
      </w:ins>
      <w:r w:rsidRPr="007B199F">
        <w:rPr>
          <w:color w:val="000000" w:themeColor="text1"/>
        </w:rPr>
        <w:t>et al. Genome-wide atlas of gene expression in the adult mouse brain. Nature, 2007, 445(7124): 168-176</w:t>
      </w:r>
      <w:bookmarkStart w:id="253" w:name="_Ref56670730"/>
    </w:p>
    <w:p w14:paraId="09BC093C" w14:textId="77777777" w:rsidR="00A30B87" w:rsidRPr="007B199F" w:rsidRDefault="00A30B87" w:rsidP="00A30B87">
      <w:pPr>
        <w:ind w:left="566" w:hangingChars="236" w:hanging="566"/>
        <w:rPr>
          <w:color w:val="000000" w:themeColor="text1"/>
        </w:rPr>
      </w:pPr>
      <w:r w:rsidRPr="007B199F">
        <w:rPr>
          <w:rFonts w:hint="eastAsia"/>
          <w:color w:val="000000" w:themeColor="text1"/>
        </w:rPr>
        <w:t>[5]</w:t>
      </w:r>
      <w:r w:rsidRPr="007B199F">
        <w:rPr>
          <w:rFonts w:hint="eastAsia"/>
          <w:color w:val="000000" w:themeColor="text1"/>
        </w:rPr>
        <w:tab/>
      </w:r>
      <w:r w:rsidRPr="007B199F">
        <w:rPr>
          <w:color w:val="000000" w:themeColor="text1"/>
        </w:rPr>
        <w:t xml:space="preserve">M. L. </w:t>
      </w:r>
      <w:proofErr w:type="spellStart"/>
      <w:r w:rsidRPr="007B199F">
        <w:rPr>
          <w:color w:val="000000" w:themeColor="text1"/>
        </w:rPr>
        <w:t>Bouxsein</w:t>
      </w:r>
      <w:proofErr w:type="spellEnd"/>
      <w:r w:rsidRPr="007B199F">
        <w:rPr>
          <w:color w:val="000000" w:themeColor="text1"/>
        </w:rPr>
        <w:t>, S. K. Boyd, B. A. Christiansen, R. E. Guldberg, K. J. Jepsen, R. Müller. Guidelines for assessment of bone microstructure in rodents using micro–computed tomography. Journal of Bone and Mineral Research, 2010, 25(7): 1468-1486</w:t>
      </w:r>
      <w:bookmarkEnd w:id="253"/>
    </w:p>
    <w:p w14:paraId="0DBB04F6" w14:textId="77777777" w:rsidR="00A30B87" w:rsidRPr="007B199F" w:rsidRDefault="00A30B87" w:rsidP="00A30B87">
      <w:pPr>
        <w:ind w:left="566" w:hangingChars="236" w:hanging="566"/>
        <w:rPr>
          <w:color w:val="000000" w:themeColor="text1"/>
          <w:kern w:val="0"/>
        </w:rPr>
      </w:pPr>
      <w:r w:rsidRPr="007B199F">
        <w:rPr>
          <w:rFonts w:hint="eastAsia"/>
          <w:color w:val="000000" w:themeColor="text1"/>
        </w:rPr>
        <w:t>[6]</w:t>
      </w:r>
      <w:r w:rsidRPr="007B199F">
        <w:rPr>
          <w:rFonts w:hint="eastAsia"/>
          <w:color w:val="000000" w:themeColor="text1"/>
        </w:rPr>
        <w:tab/>
      </w:r>
      <w:r w:rsidRPr="007B199F">
        <w:rPr>
          <w:color w:val="000000" w:themeColor="text1"/>
          <w:kern w:val="0"/>
        </w:rPr>
        <w:t xml:space="preserve">Y. </w:t>
      </w:r>
      <w:proofErr w:type="spellStart"/>
      <w:r w:rsidRPr="007B199F">
        <w:rPr>
          <w:color w:val="000000" w:themeColor="text1"/>
          <w:kern w:val="0"/>
        </w:rPr>
        <w:t>Shunsuke</w:t>
      </w:r>
      <w:proofErr w:type="spellEnd"/>
      <w:r w:rsidRPr="007B199F">
        <w:rPr>
          <w:color w:val="000000" w:themeColor="text1"/>
          <w:kern w:val="0"/>
        </w:rPr>
        <w:t>, A. Masahide, K. Masayuki, M. Yoshizawa. Performance evaluation of phase-only correlation functions from the viewpoint of correlation Filters, in: 2018 Asia-Pacific Signal and Information Processing Association Annual Summit and Conference (APSIPA ASC), Honolulu, HI, USA, 12-15 Nov. 2018, Proceedings of the IEEE, 2019: 1361-1364</w:t>
      </w:r>
    </w:p>
    <w:p w14:paraId="5ABA13C1" w14:textId="77777777" w:rsidR="00A30B87" w:rsidRPr="007B199F" w:rsidRDefault="00A30B87" w:rsidP="00A30B87">
      <w:pPr>
        <w:ind w:left="566" w:hangingChars="236" w:hanging="566"/>
        <w:rPr>
          <w:color w:val="000000" w:themeColor="text1"/>
          <w:kern w:val="0"/>
        </w:rPr>
      </w:pPr>
      <w:r w:rsidRPr="007B199F">
        <w:rPr>
          <w:rFonts w:hint="eastAsia"/>
          <w:color w:val="000000" w:themeColor="text1"/>
        </w:rPr>
        <w:t>[7]</w:t>
      </w:r>
      <w:r w:rsidRPr="007B199F">
        <w:rPr>
          <w:rFonts w:hint="eastAsia"/>
          <w:color w:val="000000" w:themeColor="text1"/>
        </w:rPr>
        <w:tab/>
      </w:r>
      <w:r w:rsidRPr="007B199F">
        <w:rPr>
          <w:color w:val="000000" w:themeColor="text1"/>
          <w:kern w:val="0"/>
        </w:rPr>
        <w:t xml:space="preserve">T. Yao, J. Wan, P. Huang, X. He, F. Wu, C. </w:t>
      </w:r>
      <w:proofErr w:type="spellStart"/>
      <w:r w:rsidRPr="007B199F">
        <w:rPr>
          <w:color w:val="000000" w:themeColor="text1"/>
          <w:kern w:val="0"/>
        </w:rPr>
        <w:t>Xie</w:t>
      </w:r>
      <w:proofErr w:type="spellEnd"/>
      <w:r w:rsidRPr="007B199F">
        <w:rPr>
          <w:color w:val="000000" w:themeColor="text1"/>
          <w:kern w:val="0"/>
        </w:rPr>
        <w:t>. Building efficient key-value stores via a lightweight compaction tree. ACM Transactions on Storage, 2017, 13(4): 1-28</w:t>
      </w:r>
    </w:p>
    <w:p w14:paraId="2F94AA68" w14:textId="77777777" w:rsidR="00A30B87" w:rsidRPr="007B199F" w:rsidRDefault="00A30B87" w:rsidP="00A30B87">
      <w:pPr>
        <w:ind w:left="566" w:hangingChars="236" w:hanging="566"/>
        <w:rPr>
          <w:color w:val="000000" w:themeColor="text1"/>
          <w:kern w:val="0"/>
        </w:rPr>
      </w:pPr>
      <w:r w:rsidRPr="007B199F">
        <w:rPr>
          <w:rFonts w:hint="eastAsia"/>
          <w:color w:val="000000" w:themeColor="text1"/>
        </w:rPr>
        <w:t>[8]</w:t>
      </w:r>
      <w:r w:rsidRPr="007B199F">
        <w:rPr>
          <w:rFonts w:hint="eastAsia"/>
          <w:color w:val="000000" w:themeColor="text1"/>
        </w:rPr>
        <w:tab/>
      </w:r>
      <w:r w:rsidRPr="007B199F">
        <w:rPr>
          <w:color w:val="000000" w:themeColor="text1"/>
          <w:kern w:val="0"/>
        </w:rPr>
        <w:t>刘加林</w:t>
      </w:r>
      <w:r w:rsidRPr="007B199F">
        <w:rPr>
          <w:color w:val="000000" w:themeColor="text1"/>
          <w:kern w:val="0"/>
        </w:rPr>
        <w:t xml:space="preserve">. </w:t>
      </w:r>
      <w:r w:rsidRPr="007B199F">
        <w:rPr>
          <w:color w:val="000000" w:themeColor="text1"/>
          <w:kern w:val="0"/>
        </w:rPr>
        <w:t>多功能一次性压舌板</w:t>
      </w:r>
      <w:r w:rsidRPr="007B199F">
        <w:rPr>
          <w:color w:val="000000" w:themeColor="text1"/>
          <w:kern w:val="0"/>
        </w:rPr>
        <w:t xml:space="preserve">: </w:t>
      </w:r>
      <w:r w:rsidRPr="007B199F">
        <w:rPr>
          <w:color w:val="000000" w:themeColor="text1"/>
          <w:kern w:val="0"/>
        </w:rPr>
        <w:t>中国</w:t>
      </w:r>
      <w:r w:rsidRPr="007B199F">
        <w:rPr>
          <w:color w:val="000000" w:themeColor="text1"/>
          <w:kern w:val="0"/>
        </w:rPr>
        <w:t>, ZL92214985. 2 [P]. 1993</w:t>
      </w:r>
    </w:p>
    <w:p w14:paraId="755A22B5" w14:textId="77777777" w:rsidR="00A30B87" w:rsidRPr="007B199F" w:rsidRDefault="00A30B87" w:rsidP="00A30B87">
      <w:pPr>
        <w:ind w:left="566" w:hangingChars="236" w:hanging="566"/>
        <w:rPr>
          <w:color w:val="000000" w:themeColor="text1"/>
          <w:kern w:val="0"/>
        </w:rPr>
      </w:pPr>
      <w:r w:rsidRPr="007B199F">
        <w:rPr>
          <w:rFonts w:hint="eastAsia"/>
          <w:color w:val="000000" w:themeColor="text1"/>
        </w:rPr>
        <w:t>[9]</w:t>
      </w:r>
      <w:r w:rsidRPr="007B199F">
        <w:rPr>
          <w:rFonts w:hint="eastAsia"/>
          <w:color w:val="000000" w:themeColor="text1"/>
        </w:rPr>
        <w:tab/>
      </w:r>
      <w:r w:rsidRPr="007B199F">
        <w:rPr>
          <w:color w:val="000000" w:themeColor="text1"/>
          <w:kern w:val="0"/>
        </w:rPr>
        <w:t>李清泉</w:t>
      </w:r>
      <w:r w:rsidRPr="007B199F">
        <w:rPr>
          <w:color w:val="000000" w:themeColor="text1"/>
          <w:kern w:val="0"/>
        </w:rPr>
        <w:t xml:space="preserve">. </w:t>
      </w:r>
      <w:r w:rsidRPr="007B199F">
        <w:rPr>
          <w:color w:val="000000" w:themeColor="text1"/>
          <w:kern w:val="0"/>
        </w:rPr>
        <w:t>基于混合数据结构的三维</w:t>
      </w:r>
      <w:r w:rsidRPr="007B199F">
        <w:rPr>
          <w:color w:val="000000" w:themeColor="text1"/>
          <w:kern w:val="0"/>
        </w:rPr>
        <w:t>GIS</w:t>
      </w:r>
      <w:r w:rsidRPr="007B199F">
        <w:rPr>
          <w:color w:val="000000" w:themeColor="text1"/>
          <w:kern w:val="0"/>
        </w:rPr>
        <w:t>数据模型与空间分析研究</w:t>
      </w:r>
      <w:r w:rsidRPr="007B199F">
        <w:rPr>
          <w:color w:val="000000" w:themeColor="text1"/>
          <w:kern w:val="0"/>
        </w:rPr>
        <w:t>[</w:t>
      </w:r>
      <w:r w:rsidRPr="007B199F">
        <w:rPr>
          <w:color w:val="000000" w:themeColor="text1"/>
          <w:kern w:val="0"/>
        </w:rPr>
        <w:t>博士学位论文</w:t>
      </w:r>
      <w:r w:rsidRPr="007B199F">
        <w:rPr>
          <w:color w:val="000000" w:themeColor="text1"/>
          <w:kern w:val="0"/>
        </w:rPr>
        <w:t xml:space="preserve">]. </w:t>
      </w:r>
      <w:r w:rsidRPr="007B199F">
        <w:rPr>
          <w:color w:val="000000" w:themeColor="text1"/>
          <w:kern w:val="0"/>
        </w:rPr>
        <w:t>武汉</w:t>
      </w:r>
      <w:r w:rsidRPr="007B199F">
        <w:rPr>
          <w:color w:val="000000" w:themeColor="text1"/>
          <w:kern w:val="0"/>
        </w:rPr>
        <w:t xml:space="preserve">: </w:t>
      </w:r>
      <w:r w:rsidRPr="007B199F">
        <w:rPr>
          <w:color w:val="000000" w:themeColor="text1"/>
          <w:kern w:val="0"/>
        </w:rPr>
        <w:t>武汉测绘科技大学</w:t>
      </w:r>
      <w:r w:rsidRPr="007B199F">
        <w:rPr>
          <w:color w:val="000000" w:themeColor="text1"/>
          <w:kern w:val="0"/>
        </w:rPr>
        <w:t>, 1998</w:t>
      </w:r>
    </w:p>
    <w:p w14:paraId="25031E66" w14:textId="4F18D4BA" w:rsidR="007F675D" w:rsidRPr="00E76469" w:rsidRDefault="007F675D" w:rsidP="00E76469">
      <w:pPr>
        <w:widowControl/>
        <w:jc w:val="left"/>
      </w:pPr>
    </w:p>
    <w:p w14:paraId="0B88906B" w14:textId="3B2AC7E9" w:rsidR="009C7C17" w:rsidRPr="00E76469" w:rsidRDefault="009C7C17" w:rsidP="002B7BB5">
      <w:pPr>
        <w:pStyle w:val="1"/>
        <w:numPr>
          <w:ilvl w:val="0"/>
          <w:numId w:val="0"/>
        </w:numPr>
      </w:pPr>
      <w:bookmarkStart w:id="254" w:name="_Toc444250112"/>
      <w:bookmarkStart w:id="255" w:name="_Toc45060468"/>
      <w:bookmarkStart w:id="256" w:name="_Toc46962991"/>
      <w:bookmarkStart w:id="257" w:name="_Toc57189263"/>
      <w:bookmarkStart w:id="258" w:name="_Toc57978765"/>
      <w:r w:rsidRPr="00E76469">
        <w:lastRenderedPageBreak/>
        <w:t>附录</w:t>
      </w:r>
      <w:r w:rsidR="00580FAA" w:rsidRPr="00E76469">
        <w:t>1</w:t>
      </w:r>
      <w:r w:rsidR="002B7BB5">
        <w:rPr>
          <w:rFonts w:hint="eastAsia"/>
        </w:rPr>
        <w:t xml:space="preserve">  </w:t>
      </w:r>
      <w:r w:rsidR="00AC033F" w:rsidRPr="00E76469">
        <w:t>攻</w:t>
      </w:r>
      <w:r w:rsidR="009202DA" w:rsidRPr="00E76469">
        <w:t>读</w:t>
      </w:r>
      <w:r w:rsidR="00D86418" w:rsidRPr="00E76469">
        <w:t>硕</w:t>
      </w:r>
      <w:r w:rsidR="00AC033F" w:rsidRPr="00E76469">
        <w:t>士学位</w:t>
      </w:r>
      <w:r w:rsidR="004E5975" w:rsidRPr="00E76469">
        <w:t>期间</w:t>
      </w:r>
      <w:r w:rsidR="00AC033F" w:rsidRPr="00E76469">
        <w:t>取</w:t>
      </w:r>
      <w:r w:rsidR="004E5975" w:rsidRPr="00E76469">
        <w:t>得的</w:t>
      </w:r>
      <w:del w:id="259" w:author="dan zhu" w:date="2021-05-09T08:47:00Z">
        <w:r w:rsidR="004E5975" w:rsidRPr="00E76469" w:rsidDel="008813E8">
          <w:delText>学术成果</w:delText>
        </w:r>
      </w:del>
      <w:bookmarkEnd w:id="245"/>
      <w:bookmarkEnd w:id="246"/>
      <w:bookmarkEnd w:id="247"/>
      <w:bookmarkEnd w:id="254"/>
      <w:bookmarkEnd w:id="255"/>
      <w:bookmarkEnd w:id="256"/>
      <w:bookmarkEnd w:id="257"/>
      <w:bookmarkEnd w:id="258"/>
      <w:ins w:id="260" w:author="dan zhu" w:date="2021-05-09T08:47:00Z">
        <w:r w:rsidR="008813E8">
          <w:rPr>
            <w:rFonts w:hint="eastAsia"/>
            <w:color w:val="000000" w:themeColor="text1"/>
          </w:rPr>
          <w:t>研究成果</w:t>
        </w:r>
        <w:r w:rsidR="008813E8" w:rsidRPr="00695984">
          <w:rPr>
            <w:rFonts w:hint="eastAsia"/>
            <w:color w:val="000000" w:themeColor="text1"/>
            <w:highlight w:val="yellow"/>
          </w:rPr>
          <w:t>（以下</w:t>
        </w:r>
        <w:r w:rsidR="008813E8">
          <w:rPr>
            <w:rFonts w:hint="eastAsia"/>
            <w:color w:val="000000" w:themeColor="text1"/>
            <w:highlight w:val="yellow"/>
          </w:rPr>
          <w:t>可</w:t>
        </w:r>
        <w:r w:rsidR="008813E8" w:rsidRPr="00695984">
          <w:rPr>
            <w:rFonts w:hint="eastAsia"/>
            <w:color w:val="000000" w:themeColor="text1"/>
            <w:highlight w:val="yellow"/>
          </w:rPr>
          <w:t>不只能发表论文哟）</w:t>
        </w:r>
      </w:ins>
    </w:p>
    <w:p w14:paraId="1F2381DC" w14:textId="7E7B282C" w:rsidR="00AC033F" w:rsidRPr="00E76469" w:rsidRDefault="00AC033F" w:rsidP="00E76469">
      <w:pPr>
        <w:rPr>
          <w:rFonts w:eastAsiaTheme="majorEastAsia"/>
          <w:b/>
          <w:bCs/>
        </w:rPr>
      </w:pPr>
      <w:r w:rsidRPr="00E76469">
        <w:rPr>
          <w:rFonts w:eastAsiaTheme="majorEastAsia"/>
          <w:b/>
          <w:bCs/>
        </w:rPr>
        <w:t>发表与接收论文</w:t>
      </w:r>
    </w:p>
    <w:p w14:paraId="3F605509" w14:textId="77777777" w:rsidR="00BB1B4E" w:rsidRDefault="002B7BB5" w:rsidP="00BB1B4E">
      <w:pPr>
        <w:ind w:left="566" w:hangingChars="236" w:hanging="566"/>
        <w:rPr>
          <w:rFonts w:eastAsiaTheme="majorEastAsia"/>
          <w:bCs/>
        </w:rPr>
      </w:pPr>
      <w:r>
        <w:rPr>
          <w:rFonts w:eastAsiaTheme="majorEastAsia" w:hint="eastAsia"/>
          <w:bCs/>
        </w:rPr>
        <w:t>[1]</w:t>
      </w:r>
      <w:r>
        <w:rPr>
          <w:rFonts w:eastAsiaTheme="majorEastAsia" w:hint="eastAsia"/>
          <w:bCs/>
        </w:rPr>
        <w:tab/>
      </w:r>
      <w:r w:rsidR="00363F18" w:rsidRPr="002B7BB5">
        <w:rPr>
          <w:rFonts w:eastAsiaTheme="majorEastAsia"/>
          <w:bCs/>
        </w:rPr>
        <w:t>参照参考文献列出学术论文</w:t>
      </w:r>
      <w:r w:rsidR="00473183" w:rsidRPr="002B7BB5">
        <w:rPr>
          <w:rFonts w:eastAsiaTheme="majorEastAsia"/>
          <w:bCs/>
        </w:rPr>
        <w:t>相关信息</w:t>
      </w:r>
      <w:r w:rsidR="00363F18" w:rsidRPr="002B7BB5">
        <w:rPr>
          <w:rFonts w:eastAsiaTheme="majorEastAsia"/>
          <w:bCs/>
        </w:rPr>
        <w:t>（含期刊、会议、或参编书稿）</w:t>
      </w:r>
      <w:r w:rsidR="00431353" w:rsidRPr="002B7BB5">
        <w:rPr>
          <w:rFonts w:eastAsiaTheme="majorEastAsia"/>
          <w:bCs/>
        </w:rPr>
        <w:t>，但无论有多少个作者，都必须列</w:t>
      </w:r>
      <w:r w:rsidR="00473183" w:rsidRPr="002B7BB5">
        <w:rPr>
          <w:rFonts w:eastAsiaTheme="majorEastAsia"/>
          <w:bCs/>
        </w:rPr>
        <w:t>出全部作者</w:t>
      </w:r>
      <w:r w:rsidR="00431353" w:rsidRPr="002B7BB5">
        <w:rPr>
          <w:rFonts w:eastAsiaTheme="majorEastAsia"/>
          <w:bCs/>
        </w:rPr>
        <w:t>名</w:t>
      </w:r>
      <w:r w:rsidR="009C1B82" w:rsidRPr="002B7BB5">
        <w:rPr>
          <w:rFonts w:eastAsiaTheme="majorEastAsia"/>
          <w:bCs/>
        </w:rPr>
        <w:t>；若为英文论文，则名在前、姓在后，姓名均为全称；</w:t>
      </w:r>
      <w:r w:rsidR="00A72F63" w:rsidRPr="002B7BB5">
        <w:rPr>
          <w:rFonts w:eastAsiaTheme="majorEastAsia"/>
          <w:bCs/>
        </w:rPr>
        <w:t>在</w:t>
      </w:r>
      <w:r w:rsidR="000F48E7" w:rsidRPr="002B7BB5">
        <w:rPr>
          <w:rFonts w:eastAsiaTheme="majorEastAsia"/>
          <w:bCs/>
        </w:rPr>
        <w:t>本人的名字加粗，以示区别</w:t>
      </w:r>
      <w:r w:rsidR="004E5975" w:rsidRPr="002B7BB5">
        <w:rPr>
          <w:rFonts w:eastAsiaTheme="majorEastAsia"/>
          <w:bCs/>
        </w:rPr>
        <w:t>（</w:t>
      </w:r>
      <w:r w:rsidR="00431353" w:rsidRPr="002B7BB5">
        <w:rPr>
          <w:rFonts w:eastAsiaTheme="majorEastAsia"/>
          <w:bCs/>
        </w:rPr>
        <w:t>若为第一作者，则需在最后特别</w:t>
      </w:r>
      <w:r w:rsidR="004E5975" w:rsidRPr="002B7BB5">
        <w:rPr>
          <w:rFonts w:eastAsiaTheme="majorEastAsia"/>
          <w:bCs/>
        </w:rPr>
        <w:t>注明署名华中科技大学</w:t>
      </w:r>
      <w:r w:rsidR="00A72F63" w:rsidRPr="002B7BB5">
        <w:rPr>
          <w:rFonts w:eastAsiaTheme="majorEastAsia"/>
          <w:bCs/>
        </w:rPr>
        <w:t>是否为第一单位</w:t>
      </w:r>
      <w:r w:rsidR="004E5975" w:rsidRPr="002B7BB5">
        <w:rPr>
          <w:rFonts w:eastAsiaTheme="majorEastAsia"/>
          <w:bCs/>
        </w:rPr>
        <w:t>）</w:t>
      </w:r>
    </w:p>
    <w:p w14:paraId="0976E8AF" w14:textId="77777777" w:rsidR="00BB1B4E" w:rsidRDefault="00BB1B4E" w:rsidP="00BB1B4E">
      <w:pPr>
        <w:ind w:left="566" w:hangingChars="236" w:hanging="566"/>
        <w:rPr>
          <w:rFonts w:eastAsiaTheme="majorEastAsia"/>
          <w:bCs/>
        </w:rPr>
      </w:pPr>
      <w:r>
        <w:rPr>
          <w:rFonts w:eastAsiaTheme="majorEastAsia" w:hint="eastAsia"/>
          <w:bCs/>
        </w:rPr>
        <w:t>[2]</w:t>
      </w:r>
      <w:r>
        <w:rPr>
          <w:rFonts w:eastAsiaTheme="majorEastAsia" w:hint="eastAsia"/>
          <w:bCs/>
        </w:rPr>
        <w:tab/>
      </w:r>
      <w:r w:rsidR="00363F18" w:rsidRPr="00E76469">
        <w:rPr>
          <w:rFonts w:eastAsiaTheme="majorEastAsia"/>
          <w:bCs/>
        </w:rPr>
        <w:t>若</w:t>
      </w:r>
      <w:r w:rsidR="00F54838" w:rsidRPr="00E76469">
        <w:rPr>
          <w:rFonts w:eastAsiaTheme="majorEastAsia"/>
          <w:bCs/>
        </w:rPr>
        <w:t>已</w:t>
      </w:r>
      <w:r w:rsidR="00363F18" w:rsidRPr="00E76469">
        <w:rPr>
          <w:rFonts w:eastAsiaTheme="majorEastAsia"/>
          <w:bCs/>
        </w:rPr>
        <w:t>发表，按参考文献给出页码；若只是</w:t>
      </w:r>
      <w:r w:rsidR="00363F18" w:rsidRPr="00E76469">
        <w:rPr>
          <w:rFonts w:eastAsiaTheme="majorEastAsia"/>
          <w:bCs/>
        </w:rPr>
        <w:t>online,</w:t>
      </w:r>
      <w:r w:rsidR="00363F18" w:rsidRPr="00E76469">
        <w:rPr>
          <w:rFonts w:eastAsiaTheme="majorEastAsia"/>
          <w:bCs/>
        </w:rPr>
        <w:t>给出链接；若接受或修改或</w:t>
      </w:r>
      <w:r w:rsidR="00A72F63" w:rsidRPr="00E76469">
        <w:rPr>
          <w:rFonts w:eastAsiaTheme="majorEastAsia"/>
          <w:bCs/>
        </w:rPr>
        <w:t>投稿或</w:t>
      </w:r>
      <w:r w:rsidR="00363F18" w:rsidRPr="00E76469">
        <w:rPr>
          <w:rFonts w:eastAsiaTheme="majorEastAsia"/>
          <w:bCs/>
        </w:rPr>
        <w:t>拟投，也必须</w:t>
      </w:r>
      <w:r w:rsidR="00A72F63" w:rsidRPr="00E76469">
        <w:rPr>
          <w:rFonts w:eastAsiaTheme="majorEastAsia"/>
          <w:bCs/>
        </w:rPr>
        <w:t>分别</w:t>
      </w:r>
      <w:r w:rsidR="00363F18" w:rsidRPr="00E76469">
        <w:rPr>
          <w:rFonts w:eastAsiaTheme="majorEastAsia"/>
          <w:bCs/>
        </w:rPr>
        <w:t>注明</w:t>
      </w:r>
    </w:p>
    <w:p w14:paraId="3B66EBCC" w14:textId="1A8F1586" w:rsidR="00431353" w:rsidRPr="00E76469" w:rsidRDefault="00BB1B4E" w:rsidP="00BB1B4E">
      <w:pPr>
        <w:ind w:left="566" w:hangingChars="236" w:hanging="566"/>
        <w:rPr>
          <w:rFonts w:eastAsiaTheme="majorEastAsia"/>
          <w:bCs/>
        </w:rPr>
      </w:pPr>
      <w:r>
        <w:rPr>
          <w:rFonts w:eastAsiaTheme="majorEastAsia" w:hint="eastAsia"/>
          <w:bCs/>
        </w:rPr>
        <w:t>[3]</w:t>
      </w:r>
      <w:r>
        <w:rPr>
          <w:rFonts w:eastAsiaTheme="majorEastAsia" w:hint="eastAsia"/>
          <w:bCs/>
        </w:rPr>
        <w:tab/>
      </w:r>
      <w:r w:rsidR="00431353" w:rsidRPr="00E76469">
        <w:rPr>
          <w:rFonts w:eastAsiaTheme="majorEastAsia"/>
          <w:bCs/>
        </w:rPr>
        <w:t>一般情况，一作或重要的论文放在前面</w:t>
      </w:r>
    </w:p>
    <w:p w14:paraId="417BE3E1" w14:textId="460C2EED" w:rsidR="00363F18" w:rsidRPr="00E76469" w:rsidRDefault="00363F18" w:rsidP="00BB1B4E">
      <w:pPr>
        <w:ind w:left="569" w:hangingChars="236" w:hanging="569"/>
        <w:rPr>
          <w:rFonts w:eastAsiaTheme="majorEastAsia"/>
          <w:b/>
          <w:bCs/>
        </w:rPr>
      </w:pPr>
      <w:r w:rsidRPr="00E76469">
        <w:rPr>
          <w:rFonts w:eastAsiaTheme="majorEastAsia"/>
          <w:b/>
          <w:bCs/>
        </w:rPr>
        <w:t>专</w:t>
      </w:r>
      <w:r w:rsidRPr="00E76469">
        <w:rPr>
          <w:rFonts w:eastAsiaTheme="majorEastAsia"/>
          <w:b/>
          <w:bCs/>
        </w:rPr>
        <w:t xml:space="preserve"> </w:t>
      </w:r>
      <w:r w:rsidR="00F54838" w:rsidRPr="00E76469">
        <w:rPr>
          <w:rFonts w:eastAsiaTheme="majorEastAsia"/>
          <w:b/>
          <w:bCs/>
        </w:rPr>
        <w:t xml:space="preserve"> </w:t>
      </w:r>
      <w:r w:rsidRPr="00E76469">
        <w:rPr>
          <w:rFonts w:eastAsiaTheme="majorEastAsia"/>
          <w:b/>
          <w:bCs/>
        </w:rPr>
        <w:t xml:space="preserve">  </w:t>
      </w:r>
      <w:r w:rsidRPr="00E76469">
        <w:rPr>
          <w:rFonts w:eastAsiaTheme="majorEastAsia"/>
          <w:b/>
          <w:bCs/>
        </w:rPr>
        <w:t>利</w:t>
      </w:r>
    </w:p>
    <w:p w14:paraId="48E1FAA4" w14:textId="1C2BC434" w:rsidR="00363F18" w:rsidRPr="00BB1B4E" w:rsidRDefault="00BB1B4E" w:rsidP="00BB1B4E">
      <w:pPr>
        <w:ind w:left="566" w:hangingChars="236" w:hanging="566"/>
        <w:rPr>
          <w:rFonts w:eastAsiaTheme="majorEastAsia"/>
          <w:bCs/>
        </w:rPr>
      </w:pPr>
      <w:r w:rsidRPr="00BB1B4E">
        <w:rPr>
          <w:rFonts w:eastAsiaTheme="majorEastAsia" w:hint="eastAsia"/>
          <w:bCs/>
        </w:rPr>
        <w:t>[1]</w:t>
      </w:r>
      <w:r w:rsidRPr="00BB1B4E">
        <w:rPr>
          <w:rFonts w:eastAsiaTheme="majorEastAsia" w:hint="eastAsia"/>
          <w:bCs/>
        </w:rPr>
        <w:tab/>
      </w:r>
      <w:r w:rsidR="00363F18" w:rsidRPr="00BB1B4E">
        <w:rPr>
          <w:rFonts w:eastAsiaTheme="majorEastAsia"/>
          <w:bCs/>
        </w:rPr>
        <w:t>全部作者的姓名全称，本人的名字加粗</w:t>
      </w:r>
      <w:r w:rsidR="00363F18" w:rsidRPr="00BB1B4E">
        <w:rPr>
          <w:rFonts w:eastAsiaTheme="majorEastAsia"/>
          <w:bCs/>
        </w:rPr>
        <w:t xml:space="preserve">. </w:t>
      </w:r>
      <w:r w:rsidR="00363F18" w:rsidRPr="00BB1B4E">
        <w:rPr>
          <w:rFonts w:eastAsiaTheme="majorEastAsia"/>
          <w:bCs/>
        </w:rPr>
        <w:t>专利题名</w:t>
      </w:r>
      <w:r w:rsidR="00363F18" w:rsidRPr="00BB1B4E">
        <w:rPr>
          <w:rFonts w:eastAsiaTheme="majorEastAsia"/>
          <w:bCs/>
        </w:rPr>
        <w:t>.</w:t>
      </w:r>
      <w:r w:rsidR="00F54838" w:rsidRPr="00BB1B4E">
        <w:rPr>
          <w:rFonts w:eastAsiaTheme="majorEastAsia"/>
          <w:bCs/>
        </w:rPr>
        <w:t xml:space="preserve"> </w:t>
      </w:r>
      <w:r w:rsidR="00363F18" w:rsidRPr="00BB1B4E">
        <w:rPr>
          <w:rFonts w:eastAsiaTheme="majorEastAsia"/>
          <w:bCs/>
        </w:rPr>
        <w:t>专利国别，专利文献种类，专利号或申请号</w:t>
      </w:r>
    </w:p>
    <w:p w14:paraId="632BF47F" w14:textId="13073279" w:rsidR="00431353" w:rsidRPr="00E76469" w:rsidRDefault="00431353" w:rsidP="00BB1B4E">
      <w:pPr>
        <w:ind w:left="569" w:hangingChars="236" w:hanging="569"/>
        <w:rPr>
          <w:rFonts w:eastAsiaTheme="majorEastAsia"/>
          <w:b/>
          <w:bCs/>
        </w:rPr>
      </w:pPr>
      <w:r w:rsidRPr="00E76469">
        <w:rPr>
          <w:rFonts w:eastAsiaTheme="majorEastAsia"/>
          <w:b/>
          <w:bCs/>
        </w:rPr>
        <w:t>标</w:t>
      </w:r>
      <w:r w:rsidRPr="00E76469">
        <w:rPr>
          <w:rFonts w:eastAsiaTheme="majorEastAsia"/>
          <w:b/>
          <w:bCs/>
        </w:rPr>
        <w:t xml:space="preserve">    </w:t>
      </w:r>
      <w:r w:rsidRPr="00E76469">
        <w:rPr>
          <w:rFonts w:eastAsiaTheme="majorEastAsia"/>
          <w:b/>
          <w:bCs/>
        </w:rPr>
        <w:t>准</w:t>
      </w:r>
    </w:p>
    <w:p w14:paraId="4F4709C1" w14:textId="0FE581AC" w:rsidR="00431353" w:rsidRPr="00BB1B4E" w:rsidRDefault="00BB1B4E" w:rsidP="00BB1B4E">
      <w:pPr>
        <w:ind w:left="566" w:hangingChars="236" w:hanging="566"/>
        <w:rPr>
          <w:rFonts w:eastAsiaTheme="majorEastAsia"/>
          <w:bCs/>
        </w:rPr>
      </w:pPr>
      <w:r w:rsidRPr="00BB1B4E">
        <w:rPr>
          <w:rFonts w:eastAsiaTheme="majorEastAsia" w:hint="eastAsia"/>
          <w:bCs/>
        </w:rPr>
        <w:t>[1]</w:t>
      </w:r>
      <w:r w:rsidRPr="00BB1B4E">
        <w:rPr>
          <w:rFonts w:eastAsiaTheme="majorEastAsia" w:hint="eastAsia"/>
          <w:bCs/>
        </w:rPr>
        <w:tab/>
      </w:r>
      <w:r w:rsidR="00431353" w:rsidRPr="00BB1B4E">
        <w:rPr>
          <w:rFonts w:eastAsiaTheme="majorEastAsia"/>
          <w:bCs/>
        </w:rPr>
        <w:t>全部作者的姓名全称，本人的名字加粗</w:t>
      </w:r>
      <w:r w:rsidR="00431353" w:rsidRPr="00BB1B4E">
        <w:rPr>
          <w:rFonts w:eastAsiaTheme="majorEastAsia"/>
          <w:bCs/>
        </w:rPr>
        <w:t xml:space="preserve">. </w:t>
      </w:r>
      <w:r w:rsidR="00431353" w:rsidRPr="00BB1B4E">
        <w:rPr>
          <w:rFonts w:eastAsiaTheme="majorEastAsia"/>
          <w:bCs/>
        </w:rPr>
        <w:t>标准题名</w:t>
      </w:r>
      <w:r w:rsidR="00431353" w:rsidRPr="00BB1B4E">
        <w:rPr>
          <w:rFonts w:eastAsiaTheme="majorEastAsia"/>
          <w:bCs/>
        </w:rPr>
        <w:t xml:space="preserve">. </w:t>
      </w:r>
      <w:r w:rsidR="00431353" w:rsidRPr="00BB1B4E">
        <w:rPr>
          <w:rFonts w:eastAsiaTheme="majorEastAsia"/>
          <w:bCs/>
        </w:rPr>
        <w:t>哪种层次的标准，发表年</w:t>
      </w:r>
    </w:p>
    <w:p w14:paraId="2E2743B6" w14:textId="31C456C9" w:rsidR="00431353" w:rsidRPr="00E76469" w:rsidRDefault="00431353" w:rsidP="00BB1B4E">
      <w:pPr>
        <w:ind w:left="569" w:hangingChars="236" w:hanging="569"/>
        <w:rPr>
          <w:rFonts w:eastAsiaTheme="majorEastAsia"/>
          <w:b/>
          <w:bCs/>
        </w:rPr>
      </w:pPr>
      <w:r w:rsidRPr="00E76469">
        <w:rPr>
          <w:rFonts w:eastAsiaTheme="majorEastAsia"/>
          <w:b/>
          <w:bCs/>
        </w:rPr>
        <w:t>科技奖励</w:t>
      </w:r>
      <w:r w:rsidRPr="00E76469">
        <w:rPr>
          <w:rFonts w:eastAsiaTheme="majorEastAsia"/>
          <w:b/>
          <w:bCs/>
        </w:rPr>
        <w:t xml:space="preserve"> </w:t>
      </w:r>
    </w:p>
    <w:p w14:paraId="35F0C487" w14:textId="2A93DA8D" w:rsidR="00431353" w:rsidRPr="00BB1B4E" w:rsidRDefault="00BB1B4E" w:rsidP="00BB1B4E">
      <w:pPr>
        <w:ind w:left="566" w:hangingChars="236" w:hanging="566"/>
        <w:rPr>
          <w:rFonts w:eastAsiaTheme="majorEastAsia"/>
          <w:bCs/>
        </w:rPr>
      </w:pPr>
      <w:r>
        <w:rPr>
          <w:rFonts w:eastAsiaTheme="majorEastAsia" w:hint="eastAsia"/>
          <w:bCs/>
        </w:rPr>
        <w:t>[1]</w:t>
      </w:r>
      <w:r>
        <w:rPr>
          <w:rFonts w:eastAsiaTheme="majorEastAsia" w:hint="eastAsia"/>
          <w:bCs/>
        </w:rPr>
        <w:tab/>
      </w:r>
      <w:r w:rsidR="00431353" w:rsidRPr="00BB1B4E">
        <w:rPr>
          <w:rFonts w:eastAsiaTheme="majorEastAsia"/>
          <w:bCs/>
        </w:rPr>
        <w:t>全部作者的姓名全称，本人的名字加粗</w:t>
      </w:r>
      <w:r w:rsidR="00431353" w:rsidRPr="00BB1B4E">
        <w:rPr>
          <w:rFonts w:eastAsiaTheme="majorEastAsia"/>
          <w:bCs/>
        </w:rPr>
        <w:t xml:space="preserve">. </w:t>
      </w:r>
      <w:r w:rsidR="00431353" w:rsidRPr="00BB1B4E">
        <w:rPr>
          <w:rFonts w:eastAsiaTheme="majorEastAsia"/>
          <w:bCs/>
        </w:rPr>
        <w:t>题目</w:t>
      </w:r>
      <w:r w:rsidR="00431353" w:rsidRPr="00BB1B4E">
        <w:rPr>
          <w:rFonts w:eastAsiaTheme="majorEastAsia"/>
          <w:bCs/>
        </w:rPr>
        <w:t xml:space="preserve">. </w:t>
      </w:r>
      <w:r w:rsidR="00431353" w:rsidRPr="00BB1B4E">
        <w:rPr>
          <w:rFonts w:eastAsiaTheme="majorEastAsia"/>
          <w:bCs/>
        </w:rPr>
        <w:t>国家级</w:t>
      </w:r>
      <w:r w:rsidR="00431353" w:rsidRPr="00BB1B4E">
        <w:rPr>
          <w:rFonts w:eastAsiaTheme="majorEastAsia"/>
          <w:bCs/>
        </w:rPr>
        <w:t>/</w:t>
      </w:r>
      <w:r w:rsidR="00431353" w:rsidRPr="00BB1B4E">
        <w:rPr>
          <w:rFonts w:eastAsiaTheme="majorEastAsia"/>
          <w:bCs/>
        </w:rPr>
        <w:t>省部级科技类奖</w:t>
      </w:r>
      <w:r w:rsidR="00A72F63" w:rsidRPr="00BB1B4E">
        <w:rPr>
          <w:rFonts w:eastAsiaTheme="majorEastAsia"/>
          <w:bCs/>
        </w:rPr>
        <w:t>，获奖</w:t>
      </w:r>
      <w:r w:rsidR="00431353" w:rsidRPr="00BB1B4E">
        <w:rPr>
          <w:rFonts w:eastAsiaTheme="majorEastAsia"/>
          <w:bCs/>
        </w:rPr>
        <w:t>年</w:t>
      </w:r>
    </w:p>
    <w:p w14:paraId="0E1DC58E" w14:textId="085B5F25" w:rsidR="00431353" w:rsidRPr="00BB1B4E" w:rsidRDefault="00BB1B4E" w:rsidP="00BB1B4E">
      <w:pPr>
        <w:ind w:left="566" w:hangingChars="236" w:hanging="566"/>
        <w:rPr>
          <w:rFonts w:eastAsiaTheme="majorEastAsia"/>
          <w:bCs/>
        </w:rPr>
      </w:pPr>
      <w:bookmarkStart w:id="261" w:name="_Toc444250113"/>
      <w:r>
        <w:rPr>
          <w:rFonts w:eastAsiaTheme="majorEastAsia" w:hint="eastAsia"/>
          <w:bCs/>
        </w:rPr>
        <w:t>[2]</w:t>
      </w:r>
      <w:r>
        <w:rPr>
          <w:rFonts w:eastAsiaTheme="majorEastAsia" w:hint="eastAsia"/>
          <w:bCs/>
        </w:rPr>
        <w:tab/>
      </w:r>
      <w:r w:rsidR="00431353" w:rsidRPr="00BB1B4E">
        <w:rPr>
          <w:rFonts w:eastAsiaTheme="majorEastAsia"/>
          <w:bCs/>
        </w:rPr>
        <w:t>全部作者的姓名全称，本人的名字加粗</w:t>
      </w:r>
      <w:r w:rsidR="00431353" w:rsidRPr="00BB1B4E">
        <w:rPr>
          <w:rFonts w:eastAsiaTheme="majorEastAsia"/>
          <w:bCs/>
        </w:rPr>
        <w:t xml:space="preserve">. </w:t>
      </w:r>
      <w:r w:rsidR="00431353" w:rsidRPr="00BB1B4E">
        <w:rPr>
          <w:rFonts w:eastAsiaTheme="majorEastAsia"/>
          <w:bCs/>
        </w:rPr>
        <w:t>题目</w:t>
      </w:r>
      <w:r w:rsidR="00431353" w:rsidRPr="00BB1B4E">
        <w:rPr>
          <w:rFonts w:eastAsiaTheme="majorEastAsia"/>
          <w:bCs/>
        </w:rPr>
        <w:t xml:space="preserve">. </w:t>
      </w:r>
      <w:r w:rsidR="00431353" w:rsidRPr="00BB1B4E">
        <w:rPr>
          <w:rFonts w:eastAsiaTheme="majorEastAsia"/>
          <w:bCs/>
        </w:rPr>
        <w:t>国际</w:t>
      </w:r>
      <w:r w:rsidR="00431353" w:rsidRPr="00BB1B4E">
        <w:rPr>
          <w:rFonts w:eastAsiaTheme="majorEastAsia"/>
          <w:bCs/>
        </w:rPr>
        <w:t>/</w:t>
      </w:r>
      <w:r w:rsidR="00431353" w:rsidRPr="00BB1B4E">
        <w:rPr>
          <w:rFonts w:eastAsiaTheme="majorEastAsia"/>
          <w:bCs/>
        </w:rPr>
        <w:t>国内竞赛类奖，</w:t>
      </w:r>
      <w:r w:rsidR="00A72F63" w:rsidRPr="00BB1B4E">
        <w:rPr>
          <w:rFonts w:eastAsiaTheme="majorEastAsia"/>
          <w:bCs/>
        </w:rPr>
        <w:t>获奖年</w:t>
      </w:r>
    </w:p>
    <w:p w14:paraId="0AFD0FBC" w14:textId="77777777" w:rsidR="00431353" w:rsidRPr="00E76469" w:rsidRDefault="00431353" w:rsidP="00E76469"/>
    <w:p w14:paraId="59E6D2FF" w14:textId="25DDDD7F" w:rsidR="00431353" w:rsidRPr="00E76469" w:rsidRDefault="00431353" w:rsidP="00E76469">
      <w:pPr>
        <w:widowControl/>
        <w:jc w:val="left"/>
      </w:pPr>
      <w:bookmarkStart w:id="262" w:name="_Toc45060469"/>
      <w:r w:rsidRPr="00E76469">
        <w:br w:type="page"/>
      </w:r>
    </w:p>
    <w:p w14:paraId="5663A225" w14:textId="74EC3DBF" w:rsidR="008813E8" w:rsidRPr="007B199F" w:rsidRDefault="008813E8" w:rsidP="008813E8">
      <w:pPr>
        <w:pStyle w:val="1"/>
        <w:numPr>
          <w:ilvl w:val="0"/>
          <w:numId w:val="0"/>
        </w:numPr>
        <w:rPr>
          <w:ins w:id="263" w:author="dan zhu" w:date="2021-05-09T08:49:00Z"/>
          <w:color w:val="000000" w:themeColor="text1"/>
        </w:rPr>
      </w:pPr>
      <w:bookmarkStart w:id="264" w:name="_Toc45060470"/>
      <w:bookmarkStart w:id="265" w:name="_Toc46962993"/>
      <w:bookmarkStart w:id="266" w:name="_Toc57189264"/>
      <w:bookmarkStart w:id="267" w:name="_Toc57978766"/>
      <w:bookmarkStart w:id="268" w:name="_Toc58230252"/>
      <w:bookmarkEnd w:id="261"/>
      <w:bookmarkEnd w:id="262"/>
      <w:ins w:id="269" w:author="dan zhu" w:date="2021-05-09T08:49:00Z">
        <w:r w:rsidRPr="007B199F">
          <w:rPr>
            <w:color w:val="000000" w:themeColor="text1"/>
          </w:rPr>
          <w:lastRenderedPageBreak/>
          <w:t>附录</w:t>
        </w:r>
        <w:r>
          <w:rPr>
            <w:color w:val="000000" w:themeColor="text1"/>
          </w:rPr>
          <w:t>2</w:t>
        </w:r>
        <w:r w:rsidRPr="007B199F">
          <w:rPr>
            <w:color w:val="000000" w:themeColor="text1"/>
          </w:rPr>
          <w:t xml:space="preserve">  </w:t>
        </w:r>
        <w:r w:rsidRPr="007B199F">
          <w:rPr>
            <w:color w:val="000000" w:themeColor="text1"/>
          </w:rPr>
          <w:t>攻读学位期间参加的科研项目</w:t>
        </w:r>
        <w:bookmarkEnd w:id="268"/>
      </w:ins>
    </w:p>
    <w:p w14:paraId="47503EE8" w14:textId="77777777" w:rsidR="008813E8" w:rsidRPr="007B199F" w:rsidRDefault="008813E8" w:rsidP="008813E8">
      <w:pPr>
        <w:rPr>
          <w:ins w:id="270" w:author="dan zhu" w:date="2021-05-09T08:49:00Z"/>
          <w:b/>
          <w:color w:val="000000" w:themeColor="text1"/>
        </w:rPr>
      </w:pPr>
      <w:ins w:id="271" w:author="dan zhu" w:date="2021-05-09T08:49:00Z">
        <w:r w:rsidRPr="007B199F">
          <w:rPr>
            <w:b/>
            <w:color w:val="000000" w:themeColor="text1"/>
          </w:rPr>
          <w:t xml:space="preserve">1. </w:t>
        </w:r>
        <w:r w:rsidRPr="007B199F">
          <w:rPr>
            <w:b/>
            <w:color w:val="000000" w:themeColor="text1"/>
          </w:rPr>
          <w:t>项目类型</w:t>
        </w:r>
      </w:ins>
    </w:p>
    <w:p w14:paraId="6C8A1F79" w14:textId="77777777" w:rsidR="008813E8" w:rsidRPr="007B199F" w:rsidRDefault="008813E8" w:rsidP="008813E8">
      <w:pPr>
        <w:rPr>
          <w:ins w:id="272" w:author="dan zhu" w:date="2021-05-09T08:49:00Z"/>
          <w:color w:val="000000" w:themeColor="text1"/>
        </w:rPr>
      </w:pPr>
      <w:ins w:id="273" w:author="dan zhu" w:date="2021-05-09T08:49:00Z">
        <w:r w:rsidRPr="007B199F">
          <w:rPr>
            <w:color w:val="000000" w:themeColor="text1"/>
          </w:rPr>
          <w:t>项目名称</w:t>
        </w:r>
        <w:r w:rsidRPr="007B199F">
          <w:rPr>
            <w:color w:val="000000" w:themeColor="text1"/>
          </w:rPr>
          <w:t xml:space="preserve">: </w:t>
        </w:r>
        <w:r w:rsidRPr="007B199F">
          <w:rPr>
            <w:color w:val="000000" w:themeColor="text1"/>
          </w:rPr>
          <w:t>项目名称</w:t>
        </w:r>
      </w:ins>
    </w:p>
    <w:p w14:paraId="09E652F5" w14:textId="77777777" w:rsidR="008813E8" w:rsidRPr="007B199F" w:rsidRDefault="008813E8" w:rsidP="008813E8">
      <w:pPr>
        <w:rPr>
          <w:ins w:id="274" w:author="dan zhu" w:date="2021-05-09T08:49:00Z"/>
          <w:color w:val="000000" w:themeColor="text1"/>
        </w:rPr>
      </w:pPr>
      <w:ins w:id="275" w:author="dan zhu" w:date="2021-05-09T08:49:00Z">
        <w:r w:rsidRPr="007B199F">
          <w:rPr>
            <w:color w:val="000000" w:themeColor="text1"/>
          </w:rPr>
          <w:t>项目编号</w:t>
        </w:r>
        <w:r w:rsidRPr="007B199F">
          <w:rPr>
            <w:color w:val="000000" w:themeColor="text1"/>
          </w:rPr>
          <w:t>: No. 88888888</w:t>
        </w:r>
      </w:ins>
    </w:p>
    <w:p w14:paraId="640926FE" w14:textId="77777777" w:rsidR="008813E8" w:rsidRPr="007B199F" w:rsidRDefault="008813E8" w:rsidP="008813E8">
      <w:pPr>
        <w:rPr>
          <w:ins w:id="276" w:author="dan zhu" w:date="2021-05-09T08:49:00Z"/>
          <w:color w:val="000000" w:themeColor="text1"/>
        </w:rPr>
      </w:pPr>
      <w:ins w:id="277" w:author="dan zhu" w:date="2021-05-09T08:49:00Z">
        <w:r w:rsidRPr="007B199F">
          <w:rPr>
            <w:color w:val="000000" w:themeColor="text1"/>
          </w:rPr>
          <w:t>起止时间</w:t>
        </w:r>
        <w:r w:rsidRPr="007B199F">
          <w:rPr>
            <w:color w:val="000000" w:themeColor="text1"/>
          </w:rPr>
          <w:t>: 2018</w:t>
        </w:r>
        <w:r w:rsidRPr="007B199F">
          <w:rPr>
            <w:color w:val="000000" w:themeColor="text1"/>
          </w:rPr>
          <w:t>年</w:t>
        </w:r>
        <w:r w:rsidRPr="007B199F">
          <w:rPr>
            <w:color w:val="000000" w:themeColor="text1"/>
          </w:rPr>
          <w:t>8</w:t>
        </w:r>
        <w:r w:rsidRPr="007B199F">
          <w:rPr>
            <w:color w:val="000000" w:themeColor="text1"/>
          </w:rPr>
          <w:t>月至</w:t>
        </w:r>
        <w:r w:rsidRPr="007B199F">
          <w:rPr>
            <w:color w:val="000000" w:themeColor="text1"/>
          </w:rPr>
          <w:t>2018</w:t>
        </w:r>
        <w:r w:rsidRPr="007B199F">
          <w:rPr>
            <w:color w:val="000000" w:themeColor="text1"/>
          </w:rPr>
          <w:t>年</w:t>
        </w:r>
        <w:r w:rsidRPr="007B199F">
          <w:rPr>
            <w:color w:val="000000" w:themeColor="text1"/>
          </w:rPr>
          <w:t>8</w:t>
        </w:r>
        <w:r w:rsidRPr="007B199F">
          <w:rPr>
            <w:color w:val="000000" w:themeColor="text1"/>
          </w:rPr>
          <w:t>月</w:t>
        </w:r>
      </w:ins>
    </w:p>
    <w:p w14:paraId="4E29BBA2" w14:textId="77777777" w:rsidR="008813E8" w:rsidRPr="007B199F" w:rsidRDefault="008813E8" w:rsidP="008813E8">
      <w:pPr>
        <w:rPr>
          <w:ins w:id="278" w:author="dan zhu" w:date="2021-05-09T08:49:00Z"/>
          <w:color w:val="000000" w:themeColor="text1"/>
        </w:rPr>
      </w:pPr>
      <w:ins w:id="279" w:author="dan zhu" w:date="2021-05-09T08:49:00Z">
        <w:r w:rsidRPr="007B199F">
          <w:rPr>
            <w:color w:val="000000" w:themeColor="text1"/>
          </w:rPr>
          <w:t>担任角色：担任角色</w:t>
        </w:r>
      </w:ins>
    </w:p>
    <w:p w14:paraId="32101C21" w14:textId="77777777" w:rsidR="008813E8" w:rsidRPr="007B199F" w:rsidRDefault="008813E8" w:rsidP="008813E8">
      <w:pPr>
        <w:rPr>
          <w:ins w:id="280" w:author="dan zhu" w:date="2021-05-09T08:49:00Z"/>
          <w:color w:val="000000" w:themeColor="text1"/>
        </w:rPr>
      </w:pPr>
    </w:p>
    <w:p w14:paraId="2F13F582" w14:textId="77777777" w:rsidR="008813E8" w:rsidRPr="007B199F" w:rsidRDefault="008813E8" w:rsidP="008813E8">
      <w:pPr>
        <w:widowControl/>
        <w:jc w:val="left"/>
        <w:rPr>
          <w:ins w:id="281" w:author="dan zhu" w:date="2021-05-09T08:49:00Z"/>
          <w:color w:val="000000" w:themeColor="text1"/>
        </w:rPr>
      </w:pPr>
      <w:ins w:id="282" w:author="dan zhu" w:date="2021-05-09T08:49:00Z">
        <w:r w:rsidRPr="007B199F">
          <w:rPr>
            <w:color w:val="000000" w:themeColor="text1"/>
          </w:rPr>
          <w:br w:type="page"/>
        </w:r>
      </w:ins>
    </w:p>
    <w:p w14:paraId="2BBE35B3" w14:textId="5D19C05D" w:rsidR="008813E8" w:rsidRPr="007B199F" w:rsidRDefault="008813E8" w:rsidP="008813E8">
      <w:pPr>
        <w:pStyle w:val="1"/>
        <w:numPr>
          <w:ilvl w:val="0"/>
          <w:numId w:val="0"/>
        </w:numPr>
        <w:rPr>
          <w:ins w:id="283" w:author="dan zhu" w:date="2021-05-09T08:49:00Z"/>
          <w:color w:val="000000" w:themeColor="text1"/>
        </w:rPr>
      </w:pPr>
      <w:bookmarkStart w:id="284" w:name="_Toc46962992"/>
      <w:bookmarkStart w:id="285" w:name="_Toc47372436"/>
      <w:bookmarkStart w:id="286" w:name="_Toc56674613"/>
      <w:bookmarkStart w:id="287" w:name="_Toc58230253"/>
      <w:ins w:id="288" w:author="dan zhu" w:date="2021-05-09T08:49:00Z">
        <w:r w:rsidRPr="007B199F">
          <w:rPr>
            <w:color w:val="000000" w:themeColor="text1"/>
          </w:rPr>
          <w:lastRenderedPageBreak/>
          <w:t>附录</w:t>
        </w:r>
        <w:r>
          <w:rPr>
            <w:color w:val="000000" w:themeColor="text1"/>
          </w:rPr>
          <w:t>3</w:t>
        </w:r>
        <w:r w:rsidRPr="007B199F">
          <w:rPr>
            <w:color w:val="000000" w:themeColor="text1"/>
          </w:rPr>
          <w:t xml:space="preserve">  </w:t>
        </w:r>
        <w:r w:rsidRPr="007B199F">
          <w:rPr>
            <w:color w:val="000000" w:themeColor="text1"/>
          </w:rPr>
          <w:t>中英文缩写对照表</w:t>
        </w:r>
        <w:bookmarkEnd w:id="284"/>
        <w:bookmarkEnd w:id="285"/>
        <w:bookmarkEnd w:id="286"/>
        <w:bookmarkEnd w:id="287"/>
      </w:ins>
    </w:p>
    <w:p w14:paraId="3B1ED3B8" w14:textId="77777777" w:rsidR="008813E8" w:rsidRPr="007B199F" w:rsidRDefault="008813E8" w:rsidP="008813E8">
      <w:pPr>
        <w:jc w:val="left"/>
        <w:rPr>
          <w:ins w:id="289" w:author="dan zhu" w:date="2021-05-09T08:49:00Z"/>
          <w:color w:val="000000" w:themeColor="text1"/>
        </w:rPr>
      </w:pPr>
      <w:ins w:id="290" w:author="dan zhu" w:date="2021-05-09T08:49:00Z">
        <w:r w:rsidRPr="007B199F">
          <w:rPr>
            <w:color w:val="000000" w:themeColor="text1"/>
          </w:rPr>
          <w:t>3D</w:t>
        </w:r>
        <w:r w:rsidRPr="007B199F">
          <w:rPr>
            <w:color w:val="000000" w:themeColor="text1"/>
          </w:rPr>
          <w:tab/>
        </w:r>
        <w:r w:rsidRPr="007B199F">
          <w:rPr>
            <w:color w:val="000000" w:themeColor="text1"/>
          </w:rPr>
          <w:tab/>
        </w:r>
        <w:r w:rsidRPr="007B199F">
          <w:rPr>
            <w:color w:val="000000" w:themeColor="text1"/>
          </w:rPr>
          <w:tab/>
        </w:r>
        <w:r w:rsidRPr="007B199F">
          <w:rPr>
            <w:color w:val="000000" w:themeColor="text1"/>
          </w:rPr>
          <w:tab/>
          <w:t>Three-dimensional</w:t>
        </w:r>
        <w:r w:rsidRPr="007B199F">
          <w:rPr>
            <w:color w:val="000000" w:themeColor="text1"/>
          </w:rPr>
          <w:t>（三维）</w:t>
        </w:r>
      </w:ins>
    </w:p>
    <w:p w14:paraId="28ACFC75" w14:textId="77777777" w:rsidR="008813E8" w:rsidRPr="007B199F" w:rsidRDefault="008813E8" w:rsidP="008813E8">
      <w:pPr>
        <w:jc w:val="left"/>
        <w:rPr>
          <w:ins w:id="291" w:author="dan zhu" w:date="2021-05-09T08:49:00Z"/>
          <w:color w:val="000000" w:themeColor="text1"/>
        </w:rPr>
      </w:pPr>
      <w:ins w:id="292" w:author="dan zhu" w:date="2021-05-09T08:49:00Z">
        <w:r w:rsidRPr="007B199F">
          <w:rPr>
            <w:color w:val="000000" w:themeColor="text1"/>
          </w:rPr>
          <w:t>CT</w:t>
        </w:r>
        <w:r w:rsidRPr="007B199F">
          <w:rPr>
            <w:color w:val="000000" w:themeColor="text1"/>
          </w:rPr>
          <w:tab/>
        </w:r>
        <w:r w:rsidRPr="007B199F">
          <w:rPr>
            <w:color w:val="000000" w:themeColor="text1"/>
          </w:rPr>
          <w:tab/>
        </w:r>
        <w:r w:rsidRPr="007B199F">
          <w:rPr>
            <w:color w:val="000000" w:themeColor="text1"/>
          </w:rPr>
          <w:tab/>
        </w:r>
        <w:r w:rsidRPr="007B199F">
          <w:rPr>
            <w:color w:val="000000" w:themeColor="text1"/>
          </w:rPr>
          <w:tab/>
          <w:t>Computer tomography (</w:t>
        </w:r>
        <w:r w:rsidRPr="007B199F">
          <w:rPr>
            <w:color w:val="000000" w:themeColor="text1"/>
          </w:rPr>
          <w:t>计算机断层层析成像</w:t>
        </w:r>
        <w:r w:rsidRPr="007B199F">
          <w:rPr>
            <w:color w:val="000000" w:themeColor="text1"/>
          </w:rPr>
          <w:t>)</w:t>
        </w:r>
      </w:ins>
    </w:p>
    <w:p w14:paraId="0F5DDA57" w14:textId="77777777" w:rsidR="008813E8" w:rsidRPr="007B199F" w:rsidRDefault="008813E8" w:rsidP="008813E8">
      <w:pPr>
        <w:jc w:val="left"/>
        <w:rPr>
          <w:ins w:id="293" w:author="dan zhu" w:date="2021-05-09T08:49:00Z"/>
          <w:color w:val="000000" w:themeColor="text1"/>
        </w:rPr>
      </w:pPr>
      <w:ins w:id="294" w:author="dan zhu" w:date="2021-05-09T08:49:00Z">
        <w:r w:rsidRPr="007B199F">
          <w:rPr>
            <w:color w:val="000000" w:themeColor="text1"/>
          </w:rPr>
          <w:t>MRI</w:t>
        </w:r>
        <w:r w:rsidRPr="007B199F">
          <w:rPr>
            <w:color w:val="000000" w:themeColor="text1"/>
          </w:rPr>
          <w:tab/>
        </w:r>
        <w:r w:rsidRPr="007B199F">
          <w:rPr>
            <w:color w:val="000000" w:themeColor="text1"/>
          </w:rPr>
          <w:tab/>
        </w:r>
        <w:r w:rsidRPr="007B199F">
          <w:rPr>
            <w:color w:val="000000" w:themeColor="text1"/>
          </w:rPr>
          <w:tab/>
          <w:t>Magnetic resonance imaging</w:t>
        </w:r>
        <w:r w:rsidRPr="007B199F">
          <w:rPr>
            <w:color w:val="000000" w:themeColor="text1"/>
          </w:rPr>
          <w:t>（磁共振成像）</w:t>
        </w:r>
      </w:ins>
    </w:p>
    <w:p w14:paraId="1E8DFA2C" w14:textId="77777777" w:rsidR="008813E8" w:rsidRPr="007B199F" w:rsidRDefault="008813E8" w:rsidP="008813E8">
      <w:pPr>
        <w:jc w:val="left"/>
        <w:rPr>
          <w:ins w:id="295" w:author="dan zhu" w:date="2021-05-09T08:49:00Z"/>
          <w:color w:val="000000" w:themeColor="text1"/>
        </w:rPr>
      </w:pPr>
      <w:ins w:id="296" w:author="dan zhu" w:date="2021-05-09T08:49:00Z">
        <w:r w:rsidRPr="007B199F">
          <w:rPr>
            <w:color w:val="000000" w:themeColor="text1"/>
          </w:rPr>
          <w:t>PET</w:t>
        </w:r>
        <w:r w:rsidRPr="007B199F">
          <w:rPr>
            <w:color w:val="000000" w:themeColor="text1"/>
          </w:rPr>
          <w:tab/>
        </w:r>
        <w:r w:rsidRPr="007B199F">
          <w:rPr>
            <w:color w:val="000000" w:themeColor="text1"/>
          </w:rPr>
          <w:tab/>
        </w:r>
        <w:r w:rsidRPr="007B199F">
          <w:rPr>
            <w:color w:val="000000" w:themeColor="text1"/>
          </w:rPr>
          <w:tab/>
          <w:t>Positron emission computed tomography</w:t>
        </w:r>
        <w:r w:rsidRPr="007B199F">
          <w:rPr>
            <w:color w:val="000000" w:themeColor="text1"/>
          </w:rPr>
          <w:t>（正电子发射断层成像）</w:t>
        </w:r>
      </w:ins>
    </w:p>
    <w:p w14:paraId="47C33729" w14:textId="77777777" w:rsidR="008813E8" w:rsidRPr="007B199F" w:rsidRDefault="008813E8" w:rsidP="008813E8">
      <w:pPr>
        <w:rPr>
          <w:ins w:id="297" w:author="dan zhu" w:date="2021-05-09T08:49:00Z"/>
          <w:color w:val="000000" w:themeColor="text1"/>
        </w:rPr>
      </w:pPr>
      <w:ins w:id="298" w:author="dan zhu" w:date="2021-05-09T08:49:00Z">
        <w:r w:rsidRPr="007B199F">
          <w:rPr>
            <w:color w:val="000000" w:themeColor="text1"/>
          </w:rPr>
          <w:t>…</w:t>
        </w:r>
      </w:ins>
    </w:p>
    <w:p w14:paraId="2727FD2F" w14:textId="77777777" w:rsidR="008813E8" w:rsidRPr="007B199F" w:rsidRDefault="008813E8" w:rsidP="008813E8">
      <w:pPr>
        <w:rPr>
          <w:ins w:id="299" w:author="dan zhu" w:date="2021-05-09T08:49:00Z"/>
          <w:color w:val="000000" w:themeColor="text1"/>
        </w:rPr>
      </w:pPr>
    </w:p>
    <w:p w14:paraId="4428AD05" w14:textId="77777777" w:rsidR="008813E8" w:rsidRPr="007B199F" w:rsidRDefault="008813E8" w:rsidP="008813E8">
      <w:pPr>
        <w:widowControl/>
        <w:jc w:val="left"/>
        <w:rPr>
          <w:ins w:id="300" w:author="dan zhu" w:date="2021-05-09T08:49:00Z"/>
          <w:color w:val="000000" w:themeColor="text1"/>
        </w:rPr>
      </w:pPr>
      <w:ins w:id="301" w:author="dan zhu" w:date="2021-05-09T08:49:00Z">
        <w:r w:rsidRPr="007B199F">
          <w:rPr>
            <w:color w:val="000000" w:themeColor="text1"/>
          </w:rPr>
          <w:br w:type="page"/>
        </w:r>
      </w:ins>
    </w:p>
    <w:p w14:paraId="67827474" w14:textId="4CC40D3B" w:rsidR="008813E8" w:rsidRPr="007B199F" w:rsidRDefault="008813E8" w:rsidP="008813E8">
      <w:pPr>
        <w:pStyle w:val="1"/>
        <w:numPr>
          <w:ilvl w:val="0"/>
          <w:numId w:val="0"/>
        </w:numPr>
        <w:rPr>
          <w:ins w:id="302" w:author="dan zhu" w:date="2021-05-09T08:49:00Z"/>
          <w:color w:val="000000" w:themeColor="text1"/>
        </w:rPr>
      </w:pPr>
      <w:bookmarkStart w:id="303" w:name="_Toc47372437"/>
      <w:bookmarkStart w:id="304" w:name="_Toc56674614"/>
      <w:bookmarkStart w:id="305" w:name="_Toc58230254"/>
      <w:ins w:id="306" w:author="dan zhu" w:date="2021-05-09T08:49:00Z">
        <w:r w:rsidRPr="007B199F">
          <w:rPr>
            <w:color w:val="000000" w:themeColor="text1"/>
          </w:rPr>
          <w:lastRenderedPageBreak/>
          <w:t>附录</w:t>
        </w:r>
      </w:ins>
      <w:ins w:id="307" w:author="dan zhu" w:date="2021-05-09T08:50:00Z">
        <w:r>
          <w:rPr>
            <w:color w:val="000000" w:themeColor="text1"/>
          </w:rPr>
          <w:t>4</w:t>
        </w:r>
      </w:ins>
      <w:ins w:id="308" w:author="dan zhu" w:date="2021-05-09T08:49:00Z">
        <w:r w:rsidRPr="007B199F">
          <w:rPr>
            <w:rFonts w:hint="eastAsia"/>
            <w:color w:val="000000" w:themeColor="text1"/>
          </w:rPr>
          <w:t xml:space="preserve">  </w:t>
        </w:r>
        <w:r w:rsidRPr="007B199F">
          <w:rPr>
            <w:color w:val="000000" w:themeColor="text1"/>
          </w:rPr>
          <w:t>其它数据图表或程序</w:t>
        </w:r>
        <w:bookmarkEnd w:id="303"/>
        <w:bookmarkEnd w:id="304"/>
        <w:bookmarkEnd w:id="305"/>
      </w:ins>
    </w:p>
    <w:p w14:paraId="68B161EA" w14:textId="7B3FAB05" w:rsidR="00363F18" w:rsidRPr="00E76469" w:rsidDel="008813E8" w:rsidRDefault="00363F18" w:rsidP="00BB1B4E">
      <w:pPr>
        <w:pStyle w:val="1"/>
        <w:numPr>
          <w:ilvl w:val="0"/>
          <w:numId w:val="0"/>
        </w:numPr>
        <w:rPr>
          <w:del w:id="309" w:author="dan zhu" w:date="2021-05-09T08:49:00Z"/>
        </w:rPr>
      </w:pPr>
      <w:del w:id="310" w:author="dan zhu" w:date="2021-05-09T08:49:00Z">
        <w:r w:rsidRPr="00E76469" w:rsidDel="008813E8">
          <w:delText>附录</w:delText>
        </w:r>
        <w:r w:rsidR="00C61063" w:rsidRPr="00E76469" w:rsidDel="008813E8">
          <w:delText>2</w:delText>
        </w:r>
        <w:r w:rsidR="00BB1B4E" w:rsidDel="008813E8">
          <w:rPr>
            <w:rFonts w:hint="eastAsia"/>
          </w:rPr>
          <w:delText xml:space="preserve">  </w:delText>
        </w:r>
        <w:r w:rsidRPr="00E76469" w:rsidDel="008813E8">
          <w:delText>其它</w:delText>
        </w:r>
        <w:bookmarkEnd w:id="264"/>
        <w:bookmarkEnd w:id="265"/>
        <w:bookmarkEnd w:id="266"/>
        <w:r w:rsidR="000167C4" w:rsidRPr="00E76469" w:rsidDel="008813E8">
          <w:delText>附录</w:delText>
        </w:r>
        <w:bookmarkEnd w:id="267"/>
      </w:del>
    </w:p>
    <w:p w14:paraId="2274A922" w14:textId="5490E9BC" w:rsidR="00583198" w:rsidRPr="00E76469" w:rsidRDefault="00583198" w:rsidP="00E76469">
      <w:pPr>
        <w:ind w:firstLineChars="200" w:firstLine="480"/>
      </w:pPr>
      <w:del w:id="311" w:author="dan zhu" w:date="2021-05-09T08:49:00Z">
        <w:r w:rsidRPr="00E76469" w:rsidDel="008813E8">
          <w:delText>可包括详细的公式推导、实验数据、计算程序、援引他人的原始资料、数据及其设备条件等。</w:delText>
        </w:r>
      </w:del>
    </w:p>
    <w:p w14:paraId="7806339C" w14:textId="77777777" w:rsidR="00957C5E" w:rsidRPr="00E76469" w:rsidRDefault="00957C5E" w:rsidP="00E76469"/>
    <w:sectPr w:rsidR="00957C5E" w:rsidRPr="00E76469" w:rsidSect="00E76469">
      <w:pgSz w:w="11907" w:h="16840" w:code="9"/>
      <w:pgMar w:top="2552" w:right="1588" w:bottom="1588" w:left="1588" w:header="851" w:footer="964" w:gutter="0"/>
      <w:pgNumType w:start="1"/>
      <w:cols w:space="425"/>
      <w:docGrid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D7D42" w16cex:dateUtc="2020-07-30T09:09:00Z"/>
  <w16cex:commentExtensible w16cex:durableId="22CD7DF7" w16cex:dateUtc="2020-07-30T09:12:00Z"/>
  <w16cex:commentExtensible w16cex:durableId="22CD7FB9" w16cex:dateUtc="2020-07-30T09:19:00Z"/>
  <w16cex:commentExtensible w16cex:durableId="22CDC60A" w16cex:dateUtc="2020-07-30T14:19:00Z"/>
  <w16cex:commentExtensible w16cex:durableId="22CDC6B1" w16cex:dateUtc="2020-07-30T14:22:00Z"/>
  <w16cex:commentExtensible w16cex:durableId="22CDC795" w16cex:dateUtc="2020-07-30T14:2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859F9" w14:textId="77777777" w:rsidR="00595E68" w:rsidRDefault="00595E68">
      <w:r>
        <w:separator/>
      </w:r>
    </w:p>
  </w:endnote>
  <w:endnote w:type="continuationSeparator" w:id="0">
    <w:p w14:paraId="0837785C" w14:textId="77777777" w:rsidR="00595E68" w:rsidRDefault="00595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嬋体">
    <w:altName w:val="宋体"/>
    <w:panose1 w:val="020B0604020202020204"/>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altName w:val="STKaiti"/>
    <w:panose1 w:val="02010600040101010101"/>
    <w:charset w:val="86"/>
    <w:family w:val="auto"/>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5EFDD" w14:textId="77777777" w:rsidR="00F577B5" w:rsidRDefault="00F577B5" w:rsidP="005A1945">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3D567" w14:textId="77777777" w:rsidR="00F577B5" w:rsidRDefault="00F577B5" w:rsidP="005A1945">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C6F3F" w14:textId="77777777" w:rsidR="00F577B5" w:rsidRDefault="00F577B5" w:rsidP="005A1945">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D1CF0" w14:textId="77777777" w:rsidR="00F577B5" w:rsidRDefault="00F577B5" w:rsidP="00A02C95">
    <w:pPr>
      <w:pStyle w:val="ac"/>
      <w:framePr w:wrap="around"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14:paraId="2859F3B0" w14:textId="77777777" w:rsidR="00F577B5" w:rsidRDefault="00F577B5" w:rsidP="00030277">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C0E6A" w14:textId="77777777" w:rsidR="00F577B5" w:rsidRDefault="00F577B5" w:rsidP="00E76469">
    <w:pPr>
      <w:pStyle w:val="ac"/>
      <w:framePr w:wrap="around" w:vAnchor="text" w:hAnchor="margin" w:xAlign="center" w:y="1"/>
      <w:spacing w:line="240" w:lineRule="auto"/>
      <w:ind w:firstLineChars="0" w:firstLine="0"/>
      <w:rPr>
        <w:rStyle w:val="a9"/>
      </w:rPr>
    </w:pPr>
    <w:r>
      <w:rPr>
        <w:rStyle w:val="a9"/>
      </w:rPr>
      <w:fldChar w:fldCharType="begin"/>
    </w:r>
    <w:r>
      <w:rPr>
        <w:rStyle w:val="a9"/>
      </w:rPr>
      <w:instrText xml:space="preserve">PAGE  </w:instrText>
    </w:r>
    <w:r>
      <w:rPr>
        <w:rStyle w:val="a9"/>
      </w:rPr>
      <w:fldChar w:fldCharType="separate"/>
    </w:r>
    <w:r>
      <w:rPr>
        <w:rStyle w:val="a9"/>
        <w:noProof/>
      </w:rPr>
      <w:t>16</w:t>
    </w:r>
    <w:r>
      <w:rPr>
        <w:rStyle w:val="a9"/>
      </w:rPr>
      <w:fldChar w:fldCharType="end"/>
    </w:r>
  </w:p>
  <w:p w14:paraId="5CED51D1" w14:textId="77777777" w:rsidR="00F577B5" w:rsidRPr="00E76469" w:rsidRDefault="00F577B5" w:rsidP="00E76469">
    <w:pPr>
      <w:pStyle w:val="ac"/>
      <w:spacing w:line="240" w:lineRule="auto"/>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FB26" w14:textId="77777777" w:rsidR="00F577B5" w:rsidRDefault="00F577B5" w:rsidP="00030277">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965E9" w14:textId="77777777" w:rsidR="00595E68" w:rsidRDefault="00595E68">
      <w:r>
        <w:separator/>
      </w:r>
    </w:p>
  </w:footnote>
  <w:footnote w:type="continuationSeparator" w:id="0">
    <w:p w14:paraId="491E98DD" w14:textId="77777777" w:rsidR="00595E68" w:rsidRDefault="00595E68">
      <w:r>
        <w:continuationSeparator/>
      </w:r>
    </w:p>
  </w:footnote>
  <w:footnote w:id="1">
    <w:p w14:paraId="4611E989" w14:textId="4461C838" w:rsidR="00F577B5" w:rsidRPr="000B0F19" w:rsidRDefault="00F577B5">
      <w:pPr>
        <w:pStyle w:val="af"/>
      </w:pPr>
      <w:r>
        <w:rPr>
          <w:rStyle w:val="af0"/>
          <w:lang w:eastAsia="zh-CN"/>
        </w:rPr>
        <w:t>*</w:t>
      </w:r>
      <w:r>
        <w:t xml:space="preserve"> </w:t>
      </w:r>
      <w:r>
        <w:rPr>
          <w:rFonts w:hint="eastAsia"/>
        </w:rPr>
        <w:t>本章的主要内容发表以第一作者发表</w:t>
      </w:r>
      <w:r>
        <w:rPr>
          <w:rFonts w:hint="eastAsia"/>
        </w:rPr>
        <w:t>*</w:t>
      </w:r>
      <w:r>
        <w:t>*</w:t>
      </w:r>
      <w:r>
        <w:rPr>
          <w:rFonts w:hint="eastAsia"/>
        </w:rPr>
        <w:t>期刊上。</w:t>
      </w:r>
    </w:p>
  </w:footnote>
  <w:footnote w:id="2">
    <w:p w14:paraId="50B0D6FC" w14:textId="2CDF16E3" w:rsidR="00F577B5" w:rsidRDefault="00F577B5">
      <w:pPr>
        <w:pStyle w:val="af"/>
      </w:pPr>
      <w:r>
        <w:rPr>
          <w:rStyle w:val="af0"/>
        </w:rPr>
        <w:t>*</w:t>
      </w:r>
      <w:r>
        <w:rPr>
          <w:rFonts w:hint="eastAsia"/>
        </w:rPr>
        <w:t>网址</w:t>
      </w:r>
      <w:r>
        <w:t>www….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2EE2E" w14:textId="77777777" w:rsidR="00F577B5" w:rsidRDefault="00F577B5" w:rsidP="005A1945">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1F0F3" w14:textId="77777777" w:rsidR="00F577B5" w:rsidRPr="003E6D0B" w:rsidRDefault="00F577B5" w:rsidP="009C7C17">
    <w:pPr>
      <w:pStyle w:val="aa"/>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95784" w14:textId="77777777" w:rsidR="00F577B5" w:rsidRDefault="00F577B5" w:rsidP="005A1945">
    <w:pPr>
      <w:pStyle w:val="a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722CB" w14:textId="77777777" w:rsidR="00F577B5" w:rsidRDefault="00F577B5" w:rsidP="00030277">
    <w:pPr>
      <w:pStyle w:val="aa"/>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78754" w14:textId="77777777" w:rsidR="00F577B5" w:rsidRPr="003E6D0B" w:rsidRDefault="00F577B5" w:rsidP="00E76469">
    <w:pPr>
      <w:pStyle w:val="aa"/>
      <w:pBdr>
        <w:bottom w:val="none" w:sz="0" w:space="0" w:color="auto"/>
      </w:pBdr>
      <w:ind w:firstLine="361"/>
      <w:rPr>
        <w:b/>
      </w:rPr>
    </w:pPr>
    <w:bookmarkStart w:id="73" w:name="OLE_LINK3"/>
    <w:bookmarkStart w:id="74" w:name="OLE_LINK4"/>
    <w:bookmarkStart w:id="75" w:name="_Hlk356490862"/>
    <w:r>
      <w:rPr>
        <w:b/>
        <w:noProof/>
      </w:rPr>
      <mc:AlternateContent>
        <mc:Choice Requires="wpg">
          <w:drawing>
            <wp:anchor distT="0" distB="0" distL="114300" distR="114300" simplePos="0" relativeHeight="251662336" behindDoc="0" locked="0" layoutInCell="1" allowOverlap="1" wp14:anchorId="14005988" wp14:editId="6C7783CE">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
                      <wps:cNvSpPr>
                        <a:spLocks noChangeArrowheads="1"/>
                      </wps:cNvSpPr>
                      <wps:spPr bwMode="auto">
                        <a:xfrm>
                          <a:off x="1813" y="1538"/>
                          <a:ext cx="8280"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E030B" w14:textId="1D8BA77E" w:rsidR="00F577B5" w:rsidRPr="004A2F6F" w:rsidRDefault="00F577B5"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005988" id="组合 2" o:spid="_x0000_s1027" style="position:absolute;left:0;text-align:left;margin-left:-11.85pt;margin-top:35.1pt;width:459pt;height:697.9pt;z-index:251662336" coordorigin="1351,1538" coordsize="9180,139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">
              <v:line id="Line 2" o:spid="_x0000_s1028" style="position:absolute;visibility:visible;mso-wrap-style:square" from="1417,2160" to="10488,21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" strokeweight="3pt">
                <v:stroke linestyle="thinThin"/>
              </v:line>
              <v:rect id="Rectangle 3" o:spid="_x0000_s1029" style="position:absolute;left:1813;top:1538;width:8280;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" filled="f" stroked="f">
                <v:textbox>
                  <w:txbxContent>
                    <w:p w14:paraId="18DE030B" w14:textId="1D8BA77E" w:rsidR="00F577B5" w:rsidRPr="004A2F6F" w:rsidRDefault="00F577B5"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v:textbox>
              </v:rect>
              <v:line id="Line 4" o:spid="_x0000_s1030" style="position:absolute;visibility:visible;mso-wrap-style:square" from="1351,15496" to="10531,15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"/>
            </v:group>
          </w:pict>
        </mc:Fallback>
      </mc:AlternateContent>
    </w:r>
    <w:bookmarkEnd w:id="73"/>
    <w:bookmarkEnd w:id="74"/>
    <w:bookmarkEnd w:id="75"/>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97DAF" w14:textId="77777777" w:rsidR="00F577B5" w:rsidRDefault="00F577B5" w:rsidP="00030277">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75BC"/>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271684"/>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A24D98"/>
    <w:multiLevelType w:val="hybridMultilevel"/>
    <w:tmpl w:val="23525222"/>
    <w:lvl w:ilvl="0" w:tplc="7DAA6A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801F73"/>
    <w:multiLevelType w:val="multilevel"/>
    <w:tmpl w:val="FE5224B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2E6A42F5"/>
    <w:multiLevelType w:val="hybridMultilevel"/>
    <w:tmpl w:val="C1D225FE"/>
    <w:lvl w:ilvl="0" w:tplc="A0B0FC6E">
      <w:start w:val="20"/>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C708C2"/>
    <w:multiLevelType w:val="hybridMultilevel"/>
    <w:tmpl w:val="651A2CD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C00607"/>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B52C92"/>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2A5F9D"/>
    <w:multiLevelType w:val="hybridMultilevel"/>
    <w:tmpl w:val="4D10F7EC"/>
    <w:lvl w:ilvl="0" w:tplc="7DAA6AF4">
      <w:start w:val="1"/>
      <w:numFmt w:val="decimal"/>
      <w:lvlText w:val="%1."/>
      <w:lvlJc w:val="left"/>
      <w:pPr>
        <w:ind w:left="420" w:hanging="420"/>
      </w:pPr>
      <w:rPr>
        <w:rFonts w:hint="eastAsia"/>
      </w:rPr>
    </w:lvl>
    <w:lvl w:ilvl="1" w:tplc="AEDA7CE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C701F8"/>
    <w:multiLevelType w:val="multilevel"/>
    <w:tmpl w:val="8B3CEC58"/>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F18392B"/>
    <w:multiLevelType w:val="hybridMultilevel"/>
    <w:tmpl w:val="C506FF9C"/>
    <w:lvl w:ilvl="0" w:tplc="8A267A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597720A"/>
    <w:multiLevelType w:val="multilevel"/>
    <w:tmpl w:val="CF3E3D2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75DC50CF"/>
    <w:multiLevelType w:val="hybridMultilevel"/>
    <w:tmpl w:val="E51E417E"/>
    <w:lvl w:ilvl="0" w:tplc="74B6F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366C41"/>
    <w:multiLevelType w:val="hybridMultilevel"/>
    <w:tmpl w:val="647EA400"/>
    <w:lvl w:ilvl="0" w:tplc="7DAA6AF4">
      <w:start w:val="1"/>
      <w:numFmt w:val="decimal"/>
      <w:lvlText w:val="%1."/>
      <w:lvlJc w:val="left"/>
      <w:pPr>
        <w:ind w:left="420" w:hanging="420"/>
      </w:pPr>
      <w:rPr>
        <w:rFonts w:hint="eastAsia"/>
      </w:rPr>
    </w:lvl>
    <w:lvl w:ilvl="1" w:tplc="02B42FA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3"/>
  </w:num>
  <w:num w:numId="3">
    <w:abstractNumId w:val="0"/>
  </w:num>
  <w:num w:numId="4">
    <w:abstractNumId w:val="2"/>
  </w:num>
  <w:num w:numId="5">
    <w:abstractNumId w:val="7"/>
  </w:num>
  <w:num w:numId="6">
    <w:abstractNumId w:val="11"/>
  </w:num>
  <w:num w:numId="7">
    <w:abstractNumId w:val="1"/>
  </w:num>
  <w:num w:numId="8">
    <w:abstractNumId w:val="12"/>
  </w:num>
  <w:num w:numId="9">
    <w:abstractNumId w:val="8"/>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5"/>
  </w:num>
  <w:num w:numId="24">
    <w:abstractNumId w:val="10"/>
  </w:num>
  <w:num w:numId="25">
    <w:abstractNumId w:val="11"/>
  </w:num>
  <w:num w:numId="26">
    <w:abstractNumId w:val="4"/>
  </w:num>
  <w:num w:numId="27">
    <w:abstractNumId w:val="9"/>
  </w:num>
  <w:num w:numId="2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oNotDisplayPageBoundaries/>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17"/>
    <w:rsid w:val="0000314F"/>
    <w:rsid w:val="00003269"/>
    <w:rsid w:val="000032CC"/>
    <w:rsid w:val="0000407C"/>
    <w:rsid w:val="00005F4A"/>
    <w:rsid w:val="0000774B"/>
    <w:rsid w:val="0001005E"/>
    <w:rsid w:val="00011801"/>
    <w:rsid w:val="00013BC8"/>
    <w:rsid w:val="0001418B"/>
    <w:rsid w:val="000154A0"/>
    <w:rsid w:val="00016617"/>
    <w:rsid w:val="000166CC"/>
    <w:rsid w:val="000167C4"/>
    <w:rsid w:val="00017D64"/>
    <w:rsid w:val="000219F8"/>
    <w:rsid w:val="00021C41"/>
    <w:rsid w:val="000230BE"/>
    <w:rsid w:val="000251AA"/>
    <w:rsid w:val="000252F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3210"/>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A5C"/>
    <w:rsid w:val="000A5CAE"/>
    <w:rsid w:val="000A5E47"/>
    <w:rsid w:val="000B0F19"/>
    <w:rsid w:val="000B1767"/>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11BE"/>
    <w:rsid w:val="000D1B17"/>
    <w:rsid w:val="000D1D2B"/>
    <w:rsid w:val="000D27CB"/>
    <w:rsid w:val="000D3235"/>
    <w:rsid w:val="000D45EF"/>
    <w:rsid w:val="000D6830"/>
    <w:rsid w:val="000D721B"/>
    <w:rsid w:val="000E0779"/>
    <w:rsid w:val="000E128B"/>
    <w:rsid w:val="000E3723"/>
    <w:rsid w:val="000E4A09"/>
    <w:rsid w:val="000E749C"/>
    <w:rsid w:val="000F17EF"/>
    <w:rsid w:val="000F2F99"/>
    <w:rsid w:val="000F48E7"/>
    <w:rsid w:val="000F5D27"/>
    <w:rsid w:val="000F7054"/>
    <w:rsid w:val="000F73EB"/>
    <w:rsid w:val="000F7E20"/>
    <w:rsid w:val="000F7F85"/>
    <w:rsid w:val="00100873"/>
    <w:rsid w:val="001018E0"/>
    <w:rsid w:val="0010197D"/>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5D3A"/>
    <w:rsid w:val="00171260"/>
    <w:rsid w:val="0017141A"/>
    <w:rsid w:val="001805C6"/>
    <w:rsid w:val="0018175B"/>
    <w:rsid w:val="0018223D"/>
    <w:rsid w:val="00182560"/>
    <w:rsid w:val="0018476C"/>
    <w:rsid w:val="00184862"/>
    <w:rsid w:val="00185253"/>
    <w:rsid w:val="00190FEF"/>
    <w:rsid w:val="00193F77"/>
    <w:rsid w:val="00194BB1"/>
    <w:rsid w:val="001A00AF"/>
    <w:rsid w:val="001A0675"/>
    <w:rsid w:val="001A350D"/>
    <w:rsid w:val="001A3714"/>
    <w:rsid w:val="001A4DC2"/>
    <w:rsid w:val="001A562C"/>
    <w:rsid w:val="001A571F"/>
    <w:rsid w:val="001B0FFF"/>
    <w:rsid w:val="001B1283"/>
    <w:rsid w:val="001B340E"/>
    <w:rsid w:val="001B3852"/>
    <w:rsid w:val="001B4B96"/>
    <w:rsid w:val="001B54B9"/>
    <w:rsid w:val="001B56CA"/>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46E2"/>
    <w:rsid w:val="00204793"/>
    <w:rsid w:val="00204A4B"/>
    <w:rsid w:val="00205136"/>
    <w:rsid w:val="002054E7"/>
    <w:rsid w:val="00205765"/>
    <w:rsid w:val="00210722"/>
    <w:rsid w:val="00210724"/>
    <w:rsid w:val="00210E49"/>
    <w:rsid w:val="0021101E"/>
    <w:rsid w:val="00211370"/>
    <w:rsid w:val="00211687"/>
    <w:rsid w:val="00211803"/>
    <w:rsid w:val="00211ED7"/>
    <w:rsid w:val="002133FC"/>
    <w:rsid w:val="002135E3"/>
    <w:rsid w:val="002158E2"/>
    <w:rsid w:val="00217BCD"/>
    <w:rsid w:val="00217F6C"/>
    <w:rsid w:val="00220941"/>
    <w:rsid w:val="00221B0A"/>
    <w:rsid w:val="0022209F"/>
    <w:rsid w:val="002223B3"/>
    <w:rsid w:val="00222CFA"/>
    <w:rsid w:val="00225951"/>
    <w:rsid w:val="00227751"/>
    <w:rsid w:val="00230D45"/>
    <w:rsid w:val="0023100A"/>
    <w:rsid w:val="0023260A"/>
    <w:rsid w:val="00234199"/>
    <w:rsid w:val="002369AF"/>
    <w:rsid w:val="002376D0"/>
    <w:rsid w:val="00241935"/>
    <w:rsid w:val="0024281A"/>
    <w:rsid w:val="00243019"/>
    <w:rsid w:val="0024309A"/>
    <w:rsid w:val="0024502F"/>
    <w:rsid w:val="00247323"/>
    <w:rsid w:val="00247BE7"/>
    <w:rsid w:val="002523A7"/>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319"/>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2404"/>
    <w:rsid w:val="002B3942"/>
    <w:rsid w:val="002B396A"/>
    <w:rsid w:val="002B5662"/>
    <w:rsid w:val="002B5B0A"/>
    <w:rsid w:val="002B64DB"/>
    <w:rsid w:val="002B7009"/>
    <w:rsid w:val="002B78CE"/>
    <w:rsid w:val="002B7BB5"/>
    <w:rsid w:val="002C0AE9"/>
    <w:rsid w:val="002C1C4A"/>
    <w:rsid w:val="002C21B6"/>
    <w:rsid w:val="002C3BC4"/>
    <w:rsid w:val="002C554E"/>
    <w:rsid w:val="002C600F"/>
    <w:rsid w:val="002C7313"/>
    <w:rsid w:val="002D2BAB"/>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4CA9"/>
    <w:rsid w:val="00316ADA"/>
    <w:rsid w:val="00317F09"/>
    <w:rsid w:val="003209BB"/>
    <w:rsid w:val="00321753"/>
    <w:rsid w:val="003220C3"/>
    <w:rsid w:val="003220D6"/>
    <w:rsid w:val="00324B20"/>
    <w:rsid w:val="0033083D"/>
    <w:rsid w:val="00330F58"/>
    <w:rsid w:val="003315E3"/>
    <w:rsid w:val="003324E8"/>
    <w:rsid w:val="00334B5B"/>
    <w:rsid w:val="00334BC1"/>
    <w:rsid w:val="00335C07"/>
    <w:rsid w:val="00337D24"/>
    <w:rsid w:val="00337F67"/>
    <w:rsid w:val="00340203"/>
    <w:rsid w:val="00340987"/>
    <w:rsid w:val="003421D9"/>
    <w:rsid w:val="00343250"/>
    <w:rsid w:val="00343744"/>
    <w:rsid w:val="00343877"/>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15B"/>
    <w:rsid w:val="00367AC6"/>
    <w:rsid w:val="003711FD"/>
    <w:rsid w:val="003716AD"/>
    <w:rsid w:val="00372232"/>
    <w:rsid w:val="003724A7"/>
    <w:rsid w:val="00372F3C"/>
    <w:rsid w:val="003731DF"/>
    <w:rsid w:val="0037416A"/>
    <w:rsid w:val="003752FD"/>
    <w:rsid w:val="00375C32"/>
    <w:rsid w:val="003769B4"/>
    <w:rsid w:val="00381DB7"/>
    <w:rsid w:val="00381F89"/>
    <w:rsid w:val="0038279C"/>
    <w:rsid w:val="00382BD8"/>
    <w:rsid w:val="00383AFE"/>
    <w:rsid w:val="00383BF9"/>
    <w:rsid w:val="00386714"/>
    <w:rsid w:val="00387C2C"/>
    <w:rsid w:val="003901BB"/>
    <w:rsid w:val="00390543"/>
    <w:rsid w:val="003909E8"/>
    <w:rsid w:val="003914FD"/>
    <w:rsid w:val="003915B5"/>
    <w:rsid w:val="00391EEF"/>
    <w:rsid w:val="00392558"/>
    <w:rsid w:val="00392A14"/>
    <w:rsid w:val="0039454C"/>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B78DC"/>
    <w:rsid w:val="003C02A6"/>
    <w:rsid w:val="003C384B"/>
    <w:rsid w:val="003C3CC5"/>
    <w:rsid w:val="003C3E5F"/>
    <w:rsid w:val="003C6034"/>
    <w:rsid w:val="003C60D7"/>
    <w:rsid w:val="003C6898"/>
    <w:rsid w:val="003C6D58"/>
    <w:rsid w:val="003C7322"/>
    <w:rsid w:val="003D019C"/>
    <w:rsid w:val="003D0B0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3D2A"/>
    <w:rsid w:val="00404EB4"/>
    <w:rsid w:val="00406A26"/>
    <w:rsid w:val="00407162"/>
    <w:rsid w:val="00407A0E"/>
    <w:rsid w:val="00407E7B"/>
    <w:rsid w:val="00407FC3"/>
    <w:rsid w:val="004118D2"/>
    <w:rsid w:val="00411FAB"/>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7929"/>
    <w:rsid w:val="00437E9C"/>
    <w:rsid w:val="004401EE"/>
    <w:rsid w:val="00441015"/>
    <w:rsid w:val="00445463"/>
    <w:rsid w:val="00447042"/>
    <w:rsid w:val="004474A6"/>
    <w:rsid w:val="00447D11"/>
    <w:rsid w:val="00451086"/>
    <w:rsid w:val="00451E0C"/>
    <w:rsid w:val="0045307B"/>
    <w:rsid w:val="0045395C"/>
    <w:rsid w:val="00453EEB"/>
    <w:rsid w:val="00454821"/>
    <w:rsid w:val="0045520B"/>
    <w:rsid w:val="00455E9D"/>
    <w:rsid w:val="00456BF7"/>
    <w:rsid w:val="00457EE8"/>
    <w:rsid w:val="00463B38"/>
    <w:rsid w:val="00463D26"/>
    <w:rsid w:val="00464338"/>
    <w:rsid w:val="00465A37"/>
    <w:rsid w:val="00466852"/>
    <w:rsid w:val="004678E0"/>
    <w:rsid w:val="0047138C"/>
    <w:rsid w:val="0047163E"/>
    <w:rsid w:val="00472BD6"/>
    <w:rsid w:val="0047315F"/>
    <w:rsid w:val="00473183"/>
    <w:rsid w:val="00475FB0"/>
    <w:rsid w:val="004773C4"/>
    <w:rsid w:val="0048122B"/>
    <w:rsid w:val="00481791"/>
    <w:rsid w:val="00482C16"/>
    <w:rsid w:val="0048425E"/>
    <w:rsid w:val="00485FD4"/>
    <w:rsid w:val="004864FC"/>
    <w:rsid w:val="004865E0"/>
    <w:rsid w:val="00486C92"/>
    <w:rsid w:val="004875E8"/>
    <w:rsid w:val="00487AC1"/>
    <w:rsid w:val="0049041A"/>
    <w:rsid w:val="004904F7"/>
    <w:rsid w:val="00491368"/>
    <w:rsid w:val="0049158E"/>
    <w:rsid w:val="00492057"/>
    <w:rsid w:val="00494101"/>
    <w:rsid w:val="00494EBB"/>
    <w:rsid w:val="004954F7"/>
    <w:rsid w:val="00495CE4"/>
    <w:rsid w:val="00496164"/>
    <w:rsid w:val="00496E3B"/>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12EA"/>
    <w:rsid w:val="004D2674"/>
    <w:rsid w:val="004D2B8E"/>
    <w:rsid w:val="004D5239"/>
    <w:rsid w:val="004D5FD4"/>
    <w:rsid w:val="004D664B"/>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106D3"/>
    <w:rsid w:val="00511895"/>
    <w:rsid w:val="00512468"/>
    <w:rsid w:val="00512544"/>
    <w:rsid w:val="0051276C"/>
    <w:rsid w:val="00514C43"/>
    <w:rsid w:val="0051508F"/>
    <w:rsid w:val="005155D7"/>
    <w:rsid w:val="005156D9"/>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887"/>
    <w:rsid w:val="0053081F"/>
    <w:rsid w:val="00533366"/>
    <w:rsid w:val="00536AB2"/>
    <w:rsid w:val="00536DB5"/>
    <w:rsid w:val="0053752B"/>
    <w:rsid w:val="0054345D"/>
    <w:rsid w:val="0054410C"/>
    <w:rsid w:val="00544D80"/>
    <w:rsid w:val="00546697"/>
    <w:rsid w:val="00547469"/>
    <w:rsid w:val="005503B8"/>
    <w:rsid w:val="00550D07"/>
    <w:rsid w:val="005520E5"/>
    <w:rsid w:val="0055283A"/>
    <w:rsid w:val="00553ACB"/>
    <w:rsid w:val="005542B2"/>
    <w:rsid w:val="00554747"/>
    <w:rsid w:val="00556731"/>
    <w:rsid w:val="00557B92"/>
    <w:rsid w:val="00561988"/>
    <w:rsid w:val="005619FB"/>
    <w:rsid w:val="00563E0A"/>
    <w:rsid w:val="00565D23"/>
    <w:rsid w:val="0056755A"/>
    <w:rsid w:val="00567843"/>
    <w:rsid w:val="0057093A"/>
    <w:rsid w:val="00570FC8"/>
    <w:rsid w:val="00573B07"/>
    <w:rsid w:val="00575BE9"/>
    <w:rsid w:val="005760CC"/>
    <w:rsid w:val="0057714F"/>
    <w:rsid w:val="0057752F"/>
    <w:rsid w:val="00580FAA"/>
    <w:rsid w:val="00581324"/>
    <w:rsid w:val="00581747"/>
    <w:rsid w:val="00581951"/>
    <w:rsid w:val="00583198"/>
    <w:rsid w:val="00584658"/>
    <w:rsid w:val="00585CC9"/>
    <w:rsid w:val="00587BD6"/>
    <w:rsid w:val="00587DEF"/>
    <w:rsid w:val="00587E10"/>
    <w:rsid w:val="00590EB7"/>
    <w:rsid w:val="00591A6D"/>
    <w:rsid w:val="00594C25"/>
    <w:rsid w:val="005953C0"/>
    <w:rsid w:val="00595AB2"/>
    <w:rsid w:val="00595E68"/>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D14"/>
    <w:rsid w:val="005C1A56"/>
    <w:rsid w:val="005C330A"/>
    <w:rsid w:val="005C33AB"/>
    <w:rsid w:val="005C45F1"/>
    <w:rsid w:val="005C468B"/>
    <w:rsid w:val="005C68AC"/>
    <w:rsid w:val="005C6C3D"/>
    <w:rsid w:val="005D1AC7"/>
    <w:rsid w:val="005D2569"/>
    <w:rsid w:val="005D4E9E"/>
    <w:rsid w:val="005D5C89"/>
    <w:rsid w:val="005E10F5"/>
    <w:rsid w:val="005E32A7"/>
    <w:rsid w:val="005E33F6"/>
    <w:rsid w:val="005E4424"/>
    <w:rsid w:val="005E6195"/>
    <w:rsid w:val="005E6C3E"/>
    <w:rsid w:val="005F295A"/>
    <w:rsid w:val="005F2F05"/>
    <w:rsid w:val="005F6E05"/>
    <w:rsid w:val="006014B7"/>
    <w:rsid w:val="0060223C"/>
    <w:rsid w:val="00602CD9"/>
    <w:rsid w:val="00604792"/>
    <w:rsid w:val="00605430"/>
    <w:rsid w:val="00607233"/>
    <w:rsid w:val="006072EC"/>
    <w:rsid w:val="00611607"/>
    <w:rsid w:val="00612146"/>
    <w:rsid w:val="00612A9D"/>
    <w:rsid w:val="0061321B"/>
    <w:rsid w:val="00613759"/>
    <w:rsid w:val="006140CF"/>
    <w:rsid w:val="00616687"/>
    <w:rsid w:val="00617734"/>
    <w:rsid w:val="00617B94"/>
    <w:rsid w:val="00620D07"/>
    <w:rsid w:val="0062412A"/>
    <w:rsid w:val="00625ACC"/>
    <w:rsid w:val="00630319"/>
    <w:rsid w:val="0063234F"/>
    <w:rsid w:val="00633ECF"/>
    <w:rsid w:val="00635100"/>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58C"/>
    <w:rsid w:val="00670D76"/>
    <w:rsid w:val="0067209D"/>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25E2"/>
    <w:rsid w:val="006B43A7"/>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3104"/>
    <w:rsid w:val="006F3F05"/>
    <w:rsid w:val="006F65A1"/>
    <w:rsid w:val="006F6A4C"/>
    <w:rsid w:val="006F7138"/>
    <w:rsid w:val="006F7970"/>
    <w:rsid w:val="007007B0"/>
    <w:rsid w:val="00700D05"/>
    <w:rsid w:val="0070121C"/>
    <w:rsid w:val="00701617"/>
    <w:rsid w:val="00702184"/>
    <w:rsid w:val="00703ABE"/>
    <w:rsid w:val="00704A66"/>
    <w:rsid w:val="00704ECC"/>
    <w:rsid w:val="00705830"/>
    <w:rsid w:val="00705F5D"/>
    <w:rsid w:val="00705FE5"/>
    <w:rsid w:val="00706303"/>
    <w:rsid w:val="007075E5"/>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37A48"/>
    <w:rsid w:val="00741F7E"/>
    <w:rsid w:val="0074406C"/>
    <w:rsid w:val="00744BF0"/>
    <w:rsid w:val="0074532D"/>
    <w:rsid w:val="00746C1D"/>
    <w:rsid w:val="00747AE3"/>
    <w:rsid w:val="00750763"/>
    <w:rsid w:val="0075277B"/>
    <w:rsid w:val="00753EA4"/>
    <w:rsid w:val="00754A72"/>
    <w:rsid w:val="00755148"/>
    <w:rsid w:val="00755A39"/>
    <w:rsid w:val="0075714F"/>
    <w:rsid w:val="00757F4D"/>
    <w:rsid w:val="007618F1"/>
    <w:rsid w:val="007632FC"/>
    <w:rsid w:val="00763E4C"/>
    <w:rsid w:val="0076405D"/>
    <w:rsid w:val="00766747"/>
    <w:rsid w:val="007676E3"/>
    <w:rsid w:val="0077079C"/>
    <w:rsid w:val="007711B8"/>
    <w:rsid w:val="00771F89"/>
    <w:rsid w:val="00772933"/>
    <w:rsid w:val="00772CB1"/>
    <w:rsid w:val="00773479"/>
    <w:rsid w:val="007738BF"/>
    <w:rsid w:val="0077488A"/>
    <w:rsid w:val="00775EEE"/>
    <w:rsid w:val="007760FA"/>
    <w:rsid w:val="00776DA1"/>
    <w:rsid w:val="00776F0C"/>
    <w:rsid w:val="007803BD"/>
    <w:rsid w:val="00781EE1"/>
    <w:rsid w:val="00782354"/>
    <w:rsid w:val="00782678"/>
    <w:rsid w:val="00782B06"/>
    <w:rsid w:val="00782C12"/>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A6F8A"/>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32B"/>
    <w:rsid w:val="007E3FBF"/>
    <w:rsid w:val="007E4EED"/>
    <w:rsid w:val="007E6CF2"/>
    <w:rsid w:val="007E6FF7"/>
    <w:rsid w:val="007E7DDC"/>
    <w:rsid w:val="007E7EFD"/>
    <w:rsid w:val="007F0A47"/>
    <w:rsid w:val="007F0D68"/>
    <w:rsid w:val="007F146A"/>
    <w:rsid w:val="007F1508"/>
    <w:rsid w:val="007F41E9"/>
    <w:rsid w:val="007F538B"/>
    <w:rsid w:val="007F53A3"/>
    <w:rsid w:val="007F675D"/>
    <w:rsid w:val="007F68E3"/>
    <w:rsid w:val="007F781A"/>
    <w:rsid w:val="007F78F9"/>
    <w:rsid w:val="008030B8"/>
    <w:rsid w:val="00803D77"/>
    <w:rsid w:val="00804689"/>
    <w:rsid w:val="00806779"/>
    <w:rsid w:val="00807AFF"/>
    <w:rsid w:val="00807BEA"/>
    <w:rsid w:val="008109F9"/>
    <w:rsid w:val="00811298"/>
    <w:rsid w:val="00811C04"/>
    <w:rsid w:val="00814994"/>
    <w:rsid w:val="0082048F"/>
    <w:rsid w:val="008205D9"/>
    <w:rsid w:val="00820866"/>
    <w:rsid w:val="0082121F"/>
    <w:rsid w:val="00822677"/>
    <w:rsid w:val="00824B3D"/>
    <w:rsid w:val="008264C2"/>
    <w:rsid w:val="00826A43"/>
    <w:rsid w:val="00826D83"/>
    <w:rsid w:val="008276B7"/>
    <w:rsid w:val="008302BE"/>
    <w:rsid w:val="00831A88"/>
    <w:rsid w:val="00831AA7"/>
    <w:rsid w:val="00832450"/>
    <w:rsid w:val="00832753"/>
    <w:rsid w:val="00832D74"/>
    <w:rsid w:val="00834656"/>
    <w:rsid w:val="00834BA4"/>
    <w:rsid w:val="00836421"/>
    <w:rsid w:val="0084139A"/>
    <w:rsid w:val="00841430"/>
    <w:rsid w:val="00841459"/>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639F"/>
    <w:rsid w:val="00866E7C"/>
    <w:rsid w:val="008672D6"/>
    <w:rsid w:val="00867BC9"/>
    <w:rsid w:val="008742F4"/>
    <w:rsid w:val="00876D09"/>
    <w:rsid w:val="0087729F"/>
    <w:rsid w:val="0087733D"/>
    <w:rsid w:val="008813E8"/>
    <w:rsid w:val="008814B4"/>
    <w:rsid w:val="00882755"/>
    <w:rsid w:val="00882DEF"/>
    <w:rsid w:val="008860F0"/>
    <w:rsid w:val="0088688C"/>
    <w:rsid w:val="008878D4"/>
    <w:rsid w:val="00892603"/>
    <w:rsid w:val="0089283A"/>
    <w:rsid w:val="00894F7D"/>
    <w:rsid w:val="00896DAC"/>
    <w:rsid w:val="008971FB"/>
    <w:rsid w:val="008A260D"/>
    <w:rsid w:val="008A2A10"/>
    <w:rsid w:val="008A466E"/>
    <w:rsid w:val="008A50F8"/>
    <w:rsid w:val="008A5272"/>
    <w:rsid w:val="008A5E49"/>
    <w:rsid w:val="008B05EF"/>
    <w:rsid w:val="008B0E1A"/>
    <w:rsid w:val="008B42C4"/>
    <w:rsid w:val="008C03E9"/>
    <w:rsid w:val="008C0604"/>
    <w:rsid w:val="008C083C"/>
    <w:rsid w:val="008C5156"/>
    <w:rsid w:val="008C54F0"/>
    <w:rsid w:val="008D00C1"/>
    <w:rsid w:val="008D01C1"/>
    <w:rsid w:val="008D09E1"/>
    <w:rsid w:val="008D0C1A"/>
    <w:rsid w:val="008D104F"/>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21C4"/>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4A44"/>
    <w:rsid w:val="00965261"/>
    <w:rsid w:val="00965A8D"/>
    <w:rsid w:val="00966E0C"/>
    <w:rsid w:val="0096747A"/>
    <w:rsid w:val="00967485"/>
    <w:rsid w:val="00967E02"/>
    <w:rsid w:val="009704D2"/>
    <w:rsid w:val="00971E04"/>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57D4"/>
    <w:rsid w:val="009C6E64"/>
    <w:rsid w:val="009C7131"/>
    <w:rsid w:val="009C71C4"/>
    <w:rsid w:val="009C7C17"/>
    <w:rsid w:val="009C7F3E"/>
    <w:rsid w:val="009D039D"/>
    <w:rsid w:val="009D06F1"/>
    <w:rsid w:val="009D43C5"/>
    <w:rsid w:val="009D4C0F"/>
    <w:rsid w:val="009D6429"/>
    <w:rsid w:val="009D6F11"/>
    <w:rsid w:val="009E07B8"/>
    <w:rsid w:val="009E15EB"/>
    <w:rsid w:val="009E378F"/>
    <w:rsid w:val="009E3A2F"/>
    <w:rsid w:val="009E4025"/>
    <w:rsid w:val="009E45D9"/>
    <w:rsid w:val="009E6757"/>
    <w:rsid w:val="009E6893"/>
    <w:rsid w:val="009E765C"/>
    <w:rsid w:val="009F0694"/>
    <w:rsid w:val="009F0C30"/>
    <w:rsid w:val="009F1C2B"/>
    <w:rsid w:val="009F1D3F"/>
    <w:rsid w:val="009F1F17"/>
    <w:rsid w:val="009F2B92"/>
    <w:rsid w:val="009F30C8"/>
    <w:rsid w:val="009F44D9"/>
    <w:rsid w:val="009F45F9"/>
    <w:rsid w:val="009F59CB"/>
    <w:rsid w:val="009F61A5"/>
    <w:rsid w:val="00A00B1E"/>
    <w:rsid w:val="00A01F36"/>
    <w:rsid w:val="00A02658"/>
    <w:rsid w:val="00A02C95"/>
    <w:rsid w:val="00A03C11"/>
    <w:rsid w:val="00A03F6A"/>
    <w:rsid w:val="00A041E9"/>
    <w:rsid w:val="00A04595"/>
    <w:rsid w:val="00A06AF0"/>
    <w:rsid w:val="00A07F1D"/>
    <w:rsid w:val="00A12107"/>
    <w:rsid w:val="00A13FDD"/>
    <w:rsid w:val="00A1557E"/>
    <w:rsid w:val="00A17A8B"/>
    <w:rsid w:val="00A17FA3"/>
    <w:rsid w:val="00A20292"/>
    <w:rsid w:val="00A20625"/>
    <w:rsid w:val="00A20B65"/>
    <w:rsid w:val="00A20E4E"/>
    <w:rsid w:val="00A21960"/>
    <w:rsid w:val="00A2378E"/>
    <w:rsid w:val="00A24187"/>
    <w:rsid w:val="00A25AC7"/>
    <w:rsid w:val="00A30B87"/>
    <w:rsid w:val="00A30F95"/>
    <w:rsid w:val="00A31120"/>
    <w:rsid w:val="00A31BF6"/>
    <w:rsid w:val="00A321C7"/>
    <w:rsid w:val="00A3271D"/>
    <w:rsid w:val="00A35415"/>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722E"/>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270"/>
    <w:rsid w:val="00AC6362"/>
    <w:rsid w:val="00AC63D1"/>
    <w:rsid w:val="00AC6B48"/>
    <w:rsid w:val="00AC7A72"/>
    <w:rsid w:val="00AD30BF"/>
    <w:rsid w:val="00AD3C4D"/>
    <w:rsid w:val="00AD46AA"/>
    <w:rsid w:val="00AD5C1E"/>
    <w:rsid w:val="00AD64E2"/>
    <w:rsid w:val="00AE061C"/>
    <w:rsid w:val="00AE18CE"/>
    <w:rsid w:val="00AE1ADB"/>
    <w:rsid w:val="00AE601A"/>
    <w:rsid w:val="00AE7081"/>
    <w:rsid w:val="00AE79D4"/>
    <w:rsid w:val="00AF0F59"/>
    <w:rsid w:val="00AF3B40"/>
    <w:rsid w:val="00B02340"/>
    <w:rsid w:val="00B02C26"/>
    <w:rsid w:val="00B04BA1"/>
    <w:rsid w:val="00B07643"/>
    <w:rsid w:val="00B07CFC"/>
    <w:rsid w:val="00B12240"/>
    <w:rsid w:val="00B1235F"/>
    <w:rsid w:val="00B12B64"/>
    <w:rsid w:val="00B1406C"/>
    <w:rsid w:val="00B1417B"/>
    <w:rsid w:val="00B145DE"/>
    <w:rsid w:val="00B147F9"/>
    <w:rsid w:val="00B1567F"/>
    <w:rsid w:val="00B15EB6"/>
    <w:rsid w:val="00B161AA"/>
    <w:rsid w:val="00B16476"/>
    <w:rsid w:val="00B17780"/>
    <w:rsid w:val="00B205AD"/>
    <w:rsid w:val="00B210C9"/>
    <w:rsid w:val="00B22E80"/>
    <w:rsid w:val="00B23316"/>
    <w:rsid w:val="00B23D04"/>
    <w:rsid w:val="00B23EA2"/>
    <w:rsid w:val="00B266F4"/>
    <w:rsid w:val="00B27D15"/>
    <w:rsid w:val="00B30265"/>
    <w:rsid w:val="00B30654"/>
    <w:rsid w:val="00B30E4B"/>
    <w:rsid w:val="00B32075"/>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BEE"/>
    <w:rsid w:val="00B96334"/>
    <w:rsid w:val="00B97013"/>
    <w:rsid w:val="00B97475"/>
    <w:rsid w:val="00BA1250"/>
    <w:rsid w:val="00BA13E5"/>
    <w:rsid w:val="00BA14A2"/>
    <w:rsid w:val="00BA3EDB"/>
    <w:rsid w:val="00BA4D13"/>
    <w:rsid w:val="00BA59BB"/>
    <w:rsid w:val="00BA5D44"/>
    <w:rsid w:val="00BA7622"/>
    <w:rsid w:val="00BA7EB8"/>
    <w:rsid w:val="00BB0CD8"/>
    <w:rsid w:val="00BB10AE"/>
    <w:rsid w:val="00BB1B4E"/>
    <w:rsid w:val="00BB2988"/>
    <w:rsid w:val="00BB3F4E"/>
    <w:rsid w:val="00BB6F88"/>
    <w:rsid w:val="00BC0074"/>
    <w:rsid w:val="00BC0E19"/>
    <w:rsid w:val="00BC168D"/>
    <w:rsid w:val="00BC19AC"/>
    <w:rsid w:val="00BC2229"/>
    <w:rsid w:val="00BC2937"/>
    <w:rsid w:val="00BC46C3"/>
    <w:rsid w:val="00BC6FE2"/>
    <w:rsid w:val="00BD28A9"/>
    <w:rsid w:val="00BD2969"/>
    <w:rsid w:val="00BD2ACF"/>
    <w:rsid w:val="00BD2ED9"/>
    <w:rsid w:val="00BD3ACC"/>
    <w:rsid w:val="00BD5205"/>
    <w:rsid w:val="00BD6CFE"/>
    <w:rsid w:val="00BD752E"/>
    <w:rsid w:val="00BD791A"/>
    <w:rsid w:val="00BE03FA"/>
    <w:rsid w:val="00BE364E"/>
    <w:rsid w:val="00BE4056"/>
    <w:rsid w:val="00BE62A9"/>
    <w:rsid w:val="00BE79DE"/>
    <w:rsid w:val="00BF0530"/>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70C7"/>
    <w:rsid w:val="00C072B6"/>
    <w:rsid w:val="00C10E9D"/>
    <w:rsid w:val="00C13398"/>
    <w:rsid w:val="00C139F5"/>
    <w:rsid w:val="00C13BCE"/>
    <w:rsid w:val="00C15C13"/>
    <w:rsid w:val="00C167FF"/>
    <w:rsid w:val="00C16F0E"/>
    <w:rsid w:val="00C17F95"/>
    <w:rsid w:val="00C2026A"/>
    <w:rsid w:val="00C20811"/>
    <w:rsid w:val="00C20E27"/>
    <w:rsid w:val="00C20EFE"/>
    <w:rsid w:val="00C218D0"/>
    <w:rsid w:val="00C2244B"/>
    <w:rsid w:val="00C22A55"/>
    <w:rsid w:val="00C242DB"/>
    <w:rsid w:val="00C244F7"/>
    <w:rsid w:val="00C244FD"/>
    <w:rsid w:val="00C25B69"/>
    <w:rsid w:val="00C26543"/>
    <w:rsid w:val="00C3069E"/>
    <w:rsid w:val="00C31B48"/>
    <w:rsid w:val="00C359B1"/>
    <w:rsid w:val="00C367A7"/>
    <w:rsid w:val="00C404D6"/>
    <w:rsid w:val="00C42FC2"/>
    <w:rsid w:val="00C4459F"/>
    <w:rsid w:val="00C45617"/>
    <w:rsid w:val="00C45C10"/>
    <w:rsid w:val="00C52D93"/>
    <w:rsid w:val="00C536CC"/>
    <w:rsid w:val="00C5477C"/>
    <w:rsid w:val="00C54AA8"/>
    <w:rsid w:val="00C57A10"/>
    <w:rsid w:val="00C61063"/>
    <w:rsid w:val="00C612DA"/>
    <w:rsid w:val="00C626F2"/>
    <w:rsid w:val="00C63D0D"/>
    <w:rsid w:val="00C6624C"/>
    <w:rsid w:val="00C66965"/>
    <w:rsid w:val="00C66FBB"/>
    <w:rsid w:val="00C67D4E"/>
    <w:rsid w:val="00C70D39"/>
    <w:rsid w:val="00C71723"/>
    <w:rsid w:val="00C722F5"/>
    <w:rsid w:val="00C72E2B"/>
    <w:rsid w:val="00C72F3F"/>
    <w:rsid w:val="00C734A4"/>
    <w:rsid w:val="00C8021E"/>
    <w:rsid w:val="00C80C2B"/>
    <w:rsid w:val="00C82AB0"/>
    <w:rsid w:val="00C851A8"/>
    <w:rsid w:val="00C85457"/>
    <w:rsid w:val="00C8601B"/>
    <w:rsid w:val="00C861C4"/>
    <w:rsid w:val="00C867B4"/>
    <w:rsid w:val="00C87DB6"/>
    <w:rsid w:val="00C87E66"/>
    <w:rsid w:val="00C90154"/>
    <w:rsid w:val="00C91A57"/>
    <w:rsid w:val="00C92B73"/>
    <w:rsid w:val="00C96143"/>
    <w:rsid w:val="00C96808"/>
    <w:rsid w:val="00C970CF"/>
    <w:rsid w:val="00CA1268"/>
    <w:rsid w:val="00CA3EF6"/>
    <w:rsid w:val="00CA3F66"/>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298F"/>
    <w:rsid w:val="00D1344D"/>
    <w:rsid w:val="00D136F8"/>
    <w:rsid w:val="00D13BD9"/>
    <w:rsid w:val="00D13CE0"/>
    <w:rsid w:val="00D154C1"/>
    <w:rsid w:val="00D159C8"/>
    <w:rsid w:val="00D164D7"/>
    <w:rsid w:val="00D23BB2"/>
    <w:rsid w:val="00D254AC"/>
    <w:rsid w:val="00D26FC2"/>
    <w:rsid w:val="00D3053A"/>
    <w:rsid w:val="00D316E0"/>
    <w:rsid w:val="00D324F7"/>
    <w:rsid w:val="00D32FEA"/>
    <w:rsid w:val="00D3466C"/>
    <w:rsid w:val="00D348C8"/>
    <w:rsid w:val="00D3537F"/>
    <w:rsid w:val="00D35B46"/>
    <w:rsid w:val="00D3708C"/>
    <w:rsid w:val="00D3738E"/>
    <w:rsid w:val="00D409A2"/>
    <w:rsid w:val="00D40FD0"/>
    <w:rsid w:val="00D41E99"/>
    <w:rsid w:val="00D42074"/>
    <w:rsid w:val="00D434EE"/>
    <w:rsid w:val="00D45327"/>
    <w:rsid w:val="00D4561B"/>
    <w:rsid w:val="00D464B3"/>
    <w:rsid w:val="00D46C94"/>
    <w:rsid w:val="00D51662"/>
    <w:rsid w:val="00D526AF"/>
    <w:rsid w:val="00D5286A"/>
    <w:rsid w:val="00D538E7"/>
    <w:rsid w:val="00D54076"/>
    <w:rsid w:val="00D54210"/>
    <w:rsid w:val="00D54A9A"/>
    <w:rsid w:val="00D5561E"/>
    <w:rsid w:val="00D57E17"/>
    <w:rsid w:val="00D60841"/>
    <w:rsid w:val="00D61249"/>
    <w:rsid w:val="00D6250D"/>
    <w:rsid w:val="00D63378"/>
    <w:rsid w:val="00D65181"/>
    <w:rsid w:val="00D6518B"/>
    <w:rsid w:val="00D66172"/>
    <w:rsid w:val="00D70547"/>
    <w:rsid w:val="00D7191A"/>
    <w:rsid w:val="00D72198"/>
    <w:rsid w:val="00D72804"/>
    <w:rsid w:val="00D73236"/>
    <w:rsid w:val="00D7408F"/>
    <w:rsid w:val="00D740D4"/>
    <w:rsid w:val="00D74F9A"/>
    <w:rsid w:val="00D813C2"/>
    <w:rsid w:val="00D83562"/>
    <w:rsid w:val="00D84C12"/>
    <w:rsid w:val="00D84C72"/>
    <w:rsid w:val="00D85F23"/>
    <w:rsid w:val="00D86418"/>
    <w:rsid w:val="00D86457"/>
    <w:rsid w:val="00D86A8D"/>
    <w:rsid w:val="00D878CD"/>
    <w:rsid w:val="00D90074"/>
    <w:rsid w:val="00D91937"/>
    <w:rsid w:val="00D922EB"/>
    <w:rsid w:val="00D92B12"/>
    <w:rsid w:val="00D93D94"/>
    <w:rsid w:val="00D94390"/>
    <w:rsid w:val="00D94D74"/>
    <w:rsid w:val="00D95E17"/>
    <w:rsid w:val="00D96038"/>
    <w:rsid w:val="00D9771F"/>
    <w:rsid w:val="00DA0F45"/>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AA3"/>
    <w:rsid w:val="00DD6AF9"/>
    <w:rsid w:val="00DD722D"/>
    <w:rsid w:val="00DD74A5"/>
    <w:rsid w:val="00DD7FED"/>
    <w:rsid w:val="00DE16C3"/>
    <w:rsid w:val="00DE2093"/>
    <w:rsid w:val="00DE377E"/>
    <w:rsid w:val="00DE512D"/>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4581"/>
    <w:rsid w:val="00E04C2D"/>
    <w:rsid w:val="00E05597"/>
    <w:rsid w:val="00E05A01"/>
    <w:rsid w:val="00E05A3E"/>
    <w:rsid w:val="00E112AE"/>
    <w:rsid w:val="00E14579"/>
    <w:rsid w:val="00E1638D"/>
    <w:rsid w:val="00E17AC3"/>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C5D"/>
    <w:rsid w:val="00E465A8"/>
    <w:rsid w:val="00E478C2"/>
    <w:rsid w:val="00E518DC"/>
    <w:rsid w:val="00E52700"/>
    <w:rsid w:val="00E53D3C"/>
    <w:rsid w:val="00E54F44"/>
    <w:rsid w:val="00E560B4"/>
    <w:rsid w:val="00E62132"/>
    <w:rsid w:val="00E62646"/>
    <w:rsid w:val="00E627AA"/>
    <w:rsid w:val="00E6291A"/>
    <w:rsid w:val="00E63814"/>
    <w:rsid w:val="00E65445"/>
    <w:rsid w:val="00E663DA"/>
    <w:rsid w:val="00E667F9"/>
    <w:rsid w:val="00E67B08"/>
    <w:rsid w:val="00E704DE"/>
    <w:rsid w:val="00E723F9"/>
    <w:rsid w:val="00E74E88"/>
    <w:rsid w:val="00E74F00"/>
    <w:rsid w:val="00E76469"/>
    <w:rsid w:val="00E76B28"/>
    <w:rsid w:val="00E77B20"/>
    <w:rsid w:val="00E80509"/>
    <w:rsid w:val="00E80804"/>
    <w:rsid w:val="00E85430"/>
    <w:rsid w:val="00E857DA"/>
    <w:rsid w:val="00E8619B"/>
    <w:rsid w:val="00E865D1"/>
    <w:rsid w:val="00E8733E"/>
    <w:rsid w:val="00E90536"/>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57D5"/>
    <w:rsid w:val="00EA60C5"/>
    <w:rsid w:val="00EA6AC2"/>
    <w:rsid w:val="00EA78ED"/>
    <w:rsid w:val="00EB625C"/>
    <w:rsid w:val="00EB7634"/>
    <w:rsid w:val="00EB7D2D"/>
    <w:rsid w:val="00EC0B2F"/>
    <w:rsid w:val="00EC184F"/>
    <w:rsid w:val="00EC37DB"/>
    <w:rsid w:val="00EC4576"/>
    <w:rsid w:val="00EC54FA"/>
    <w:rsid w:val="00EC5518"/>
    <w:rsid w:val="00EC5F77"/>
    <w:rsid w:val="00EC7F12"/>
    <w:rsid w:val="00ED1FC2"/>
    <w:rsid w:val="00ED517F"/>
    <w:rsid w:val="00ED58E2"/>
    <w:rsid w:val="00ED68FA"/>
    <w:rsid w:val="00ED69C5"/>
    <w:rsid w:val="00ED6E6B"/>
    <w:rsid w:val="00ED7783"/>
    <w:rsid w:val="00ED7B66"/>
    <w:rsid w:val="00EE014C"/>
    <w:rsid w:val="00EE05B9"/>
    <w:rsid w:val="00EE0BCE"/>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577B5"/>
    <w:rsid w:val="00F61350"/>
    <w:rsid w:val="00F628D6"/>
    <w:rsid w:val="00F6488B"/>
    <w:rsid w:val="00F708E8"/>
    <w:rsid w:val="00F731DB"/>
    <w:rsid w:val="00F7501C"/>
    <w:rsid w:val="00F76542"/>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77F"/>
    <w:rsid w:val="00F95A01"/>
    <w:rsid w:val="00F9653C"/>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209161"/>
  <w15:docId w15:val="{D5636B8E-0C7A-A943-ACE2-D1802EA1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626F2"/>
    <w:pPr>
      <w:widowControl w:val="0"/>
      <w:spacing w:line="360" w:lineRule="auto"/>
      <w:jc w:val="both"/>
    </w:pPr>
    <w:rPr>
      <w:kern w:val="2"/>
      <w:sz w:val="24"/>
      <w:szCs w:val="24"/>
    </w:rPr>
  </w:style>
  <w:style w:type="paragraph" w:styleId="1">
    <w:name w:val="heading 1"/>
    <w:basedOn w:val="a"/>
    <w:next w:val="a"/>
    <w:qFormat/>
    <w:rsid w:val="00E76469"/>
    <w:pPr>
      <w:keepNext/>
      <w:pageBreakBefore/>
      <w:numPr>
        <w:numId w:val="6"/>
      </w:numPr>
      <w:spacing w:before="310" w:after="280"/>
      <w:ind w:left="0" w:hangingChars="180" w:hanging="431"/>
      <w:jc w:val="center"/>
      <w:outlineLvl w:val="0"/>
    </w:pPr>
    <w:rPr>
      <w:rFonts w:eastAsia="黑体"/>
      <w:b/>
      <w:sz w:val="32"/>
    </w:rPr>
  </w:style>
  <w:style w:type="paragraph" w:styleId="2">
    <w:name w:val="heading 2"/>
    <w:basedOn w:val="a"/>
    <w:next w:val="a"/>
    <w:link w:val="20"/>
    <w:autoRedefine/>
    <w:qFormat/>
    <w:rsid w:val="006B43A7"/>
    <w:pPr>
      <w:keepNext/>
      <w:keepLines/>
      <w:numPr>
        <w:ilvl w:val="1"/>
        <w:numId w:val="6"/>
      </w:numPr>
      <w:tabs>
        <w:tab w:val="left" w:pos="709"/>
      </w:tabs>
      <w:spacing w:before="200" w:after="140"/>
      <w:ind w:left="0" w:firstLine="0"/>
      <w:outlineLvl w:val="1"/>
    </w:pPr>
    <w:rPr>
      <w:rFonts w:eastAsia="黑体"/>
      <w:b/>
      <w:bCs/>
      <w:sz w:val="28"/>
      <w:szCs w:val="32"/>
    </w:rPr>
  </w:style>
  <w:style w:type="paragraph" w:styleId="3">
    <w:name w:val="heading 3"/>
    <w:basedOn w:val="a"/>
    <w:next w:val="a"/>
    <w:link w:val="30"/>
    <w:autoRedefine/>
    <w:qFormat/>
    <w:rsid w:val="006B43A7"/>
    <w:pPr>
      <w:keepNext/>
      <w:keepLines/>
      <w:numPr>
        <w:ilvl w:val="2"/>
        <w:numId w:val="6"/>
      </w:numPr>
      <w:spacing w:before="140" w:after="80"/>
      <w:ind w:left="0" w:firstLine="0"/>
      <w:outlineLvl w:val="2"/>
    </w:pPr>
    <w:rPr>
      <w:rFonts w:eastAsia="黑体"/>
      <w:b/>
      <w:bCs/>
      <w:szCs w:val="32"/>
    </w:rPr>
  </w:style>
  <w:style w:type="paragraph" w:styleId="4">
    <w:name w:val="heading 4"/>
    <w:basedOn w:val="a"/>
    <w:next w:val="a"/>
    <w:link w:val="40"/>
    <w:autoRedefine/>
    <w:qFormat/>
    <w:rsid w:val="00B30E4B"/>
    <w:pPr>
      <w:keepNext/>
      <w:keepLines/>
      <w:numPr>
        <w:ilvl w:val="3"/>
        <w:numId w:val="6"/>
      </w:numPr>
      <w:spacing w:before="60" w:after="40" w:line="324" w:lineRule="auto"/>
      <w:outlineLvl w:val="3"/>
    </w:pPr>
    <w:rPr>
      <w:b/>
      <w:bCs/>
      <w:szCs w:val="28"/>
    </w:rPr>
  </w:style>
  <w:style w:type="paragraph" w:styleId="5">
    <w:name w:val="heading 5"/>
    <w:basedOn w:val="a"/>
    <w:next w:val="a"/>
    <w:qFormat/>
    <w:rsid w:val="009C7C17"/>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semiHidden/>
    <w:unhideWhenUsed/>
    <w:qFormat/>
    <w:rsid w:val="00E76469"/>
    <w:pPr>
      <w:keepNext/>
      <w:keepLines/>
      <w:numPr>
        <w:ilvl w:val="5"/>
        <w:numId w:val="6"/>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76469"/>
    <w:pPr>
      <w:keepNext/>
      <w:keepLines/>
      <w:numPr>
        <w:ilvl w:val="6"/>
        <w:numId w:val="6"/>
      </w:numPr>
      <w:spacing w:before="240" w:after="64" w:line="320" w:lineRule="auto"/>
      <w:outlineLvl w:val="6"/>
    </w:pPr>
    <w:rPr>
      <w:b/>
      <w:bCs/>
    </w:rPr>
  </w:style>
  <w:style w:type="paragraph" w:styleId="8">
    <w:name w:val="heading 8"/>
    <w:basedOn w:val="a"/>
    <w:next w:val="a"/>
    <w:link w:val="80"/>
    <w:semiHidden/>
    <w:unhideWhenUsed/>
    <w:qFormat/>
    <w:rsid w:val="00E76469"/>
    <w:pPr>
      <w:keepNext/>
      <w:keepLines/>
      <w:numPr>
        <w:ilvl w:val="7"/>
        <w:numId w:val="6"/>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76469"/>
    <w:pPr>
      <w:keepNext/>
      <w:keepLines/>
      <w:numPr>
        <w:ilvl w:val="8"/>
        <w:numId w:val="6"/>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sid w:val="006B43A7"/>
    <w:rPr>
      <w:rFonts w:eastAsia="黑体"/>
      <w:b/>
      <w:bCs/>
      <w:kern w:val="2"/>
      <w:sz w:val="24"/>
      <w:szCs w:val="32"/>
    </w:rPr>
  </w:style>
  <w:style w:type="character" w:customStyle="1" w:styleId="40">
    <w:name w:val="标题 4 字符"/>
    <w:link w:val="4"/>
    <w:rsid w:val="00B30E4B"/>
    <w:rPr>
      <w:b/>
      <w:bCs/>
      <w:kern w:val="2"/>
      <w:sz w:val="24"/>
      <w:szCs w:val="28"/>
    </w:rPr>
  </w:style>
  <w:style w:type="paragraph" w:styleId="a3">
    <w:name w:val="Normal Indent"/>
    <w:basedOn w:val="a"/>
    <w:rsid w:val="006E2545"/>
    <w:pPr>
      <w:ind w:firstLineChars="200" w:firstLine="420"/>
    </w:pPr>
  </w:style>
  <w:style w:type="paragraph" w:customStyle="1" w:styleId="21">
    <w:name w:val="标题2"/>
    <w:basedOn w:val="2"/>
    <w:autoRedefine/>
    <w:rsid w:val="00DD722D"/>
    <w:rPr>
      <w:bCs w:val="0"/>
    </w:rPr>
  </w:style>
  <w:style w:type="paragraph" w:customStyle="1" w:styleId="31">
    <w:name w:val="标题3"/>
    <w:basedOn w:val="3"/>
    <w:next w:val="4"/>
    <w:autoRedefine/>
    <w:qFormat/>
    <w:rsid w:val="00E00427"/>
  </w:style>
  <w:style w:type="paragraph" w:styleId="a4">
    <w:name w:val="Title"/>
    <w:basedOn w:val="a"/>
    <w:qFormat/>
    <w:rsid w:val="0038279C"/>
    <w:pPr>
      <w:spacing w:before="240" w:after="60"/>
      <w:jc w:val="center"/>
      <w:outlineLvl w:val="0"/>
    </w:pPr>
    <w:rPr>
      <w:rFonts w:ascii="Arial" w:hAnsi="Arial" w:cs="Arial"/>
      <w:b/>
      <w:bCs/>
      <w:sz w:val="32"/>
      <w:szCs w:val="32"/>
    </w:rPr>
  </w:style>
  <w:style w:type="paragraph" w:styleId="a5">
    <w:name w:val="Body Text"/>
    <w:basedOn w:val="a"/>
    <w:rsid w:val="0038279C"/>
    <w:pPr>
      <w:spacing w:after="120"/>
    </w:pPr>
  </w:style>
  <w:style w:type="paragraph" w:styleId="a6">
    <w:name w:val="Body Text First Indent"/>
    <w:basedOn w:val="a5"/>
    <w:rsid w:val="0038279C"/>
    <w:pPr>
      <w:ind w:firstLineChars="100" w:firstLine="420"/>
    </w:pPr>
  </w:style>
  <w:style w:type="paragraph" w:styleId="a7">
    <w:name w:val="Body Text Indent"/>
    <w:basedOn w:val="a"/>
    <w:rsid w:val="00FB3ECC"/>
    <w:pPr>
      <w:spacing w:after="120"/>
      <w:ind w:leftChars="200" w:left="420"/>
    </w:pPr>
  </w:style>
  <w:style w:type="paragraph" w:customStyle="1" w:styleId="a8">
    <w:name w:val="表格"/>
    <w:basedOn w:val="a"/>
    <w:autoRedefine/>
    <w:rsid w:val="009C7C17"/>
    <w:pPr>
      <w:jc w:val="center"/>
    </w:pPr>
  </w:style>
  <w:style w:type="character" w:styleId="a9">
    <w:name w:val="page number"/>
    <w:basedOn w:val="a0"/>
    <w:rsid w:val="009C7C17"/>
  </w:style>
  <w:style w:type="paragraph" w:styleId="aa">
    <w:name w:val="header"/>
    <w:basedOn w:val="a"/>
    <w:link w:val="ab"/>
    <w:uiPriority w:val="99"/>
    <w:rsid w:val="009C7C17"/>
    <w:pPr>
      <w:pBdr>
        <w:bottom w:val="single" w:sz="6" w:space="1" w:color="auto"/>
      </w:pBdr>
      <w:tabs>
        <w:tab w:val="center" w:pos="4153"/>
        <w:tab w:val="right" w:pos="8306"/>
      </w:tabs>
      <w:snapToGrid w:val="0"/>
      <w:ind w:firstLineChars="200" w:firstLine="200"/>
      <w:jc w:val="center"/>
    </w:pPr>
    <w:rPr>
      <w:sz w:val="18"/>
      <w:szCs w:val="18"/>
    </w:rPr>
  </w:style>
  <w:style w:type="character" w:customStyle="1" w:styleId="ab">
    <w:name w:val="页眉 字符"/>
    <w:link w:val="aa"/>
    <w:uiPriority w:val="99"/>
    <w:rsid w:val="009C7C17"/>
    <w:rPr>
      <w:rFonts w:eastAsia="宋体"/>
      <w:kern w:val="2"/>
      <w:sz w:val="18"/>
      <w:szCs w:val="18"/>
      <w:lang w:val="en-US" w:eastAsia="zh-CN" w:bidi="ar-SA"/>
    </w:rPr>
  </w:style>
  <w:style w:type="paragraph" w:styleId="ac">
    <w:name w:val="footer"/>
    <w:basedOn w:val="a"/>
    <w:link w:val="ad"/>
    <w:rsid w:val="009C7C17"/>
    <w:pPr>
      <w:tabs>
        <w:tab w:val="center" w:pos="4153"/>
        <w:tab w:val="right" w:pos="8306"/>
      </w:tabs>
      <w:snapToGrid w:val="0"/>
      <w:ind w:firstLineChars="200" w:firstLine="200"/>
      <w:jc w:val="left"/>
    </w:pPr>
    <w:rPr>
      <w:sz w:val="18"/>
      <w:szCs w:val="18"/>
    </w:rPr>
  </w:style>
  <w:style w:type="character" w:customStyle="1" w:styleId="ad">
    <w:name w:val="页脚 字符"/>
    <w:link w:val="ac"/>
    <w:rsid w:val="009C7C17"/>
    <w:rPr>
      <w:rFonts w:eastAsia="宋体"/>
      <w:kern w:val="2"/>
      <w:sz w:val="18"/>
      <w:szCs w:val="18"/>
      <w:lang w:val="en-US" w:eastAsia="zh-CN" w:bidi="ar-SA"/>
    </w:rPr>
  </w:style>
  <w:style w:type="paragraph" w:styleId="22">
    <w:name w:val="Body Text Indent 2"/>
    <w:basedOn w:val="a"/>
    <w:rsid w:val="009C7C17"/>
    <w:pPr>
      <w:spacing w:after="120" w:line="480" w:lineRule="auto"/>
      <w:ind w:leftChars="200" w:left="420" w:firstLineChars="200" w:firstLine="200"/>
      <w:jc w:val="left"/>
    </w:pPr>
  </w:style>
  <w:style w:type="paragraph" w:customStyle="1" w:styleId="SPIEreferencelisting">
    <w:name w:val="SPIE reference listing"/>
    <w:basedOn w:val="a"/>
    <w:rsid w:val="009C7C17"/>
    <w:pPr>
      <w:widowControl/>
    </w:pPr>
    <w:rPr>
      <w:kern w:val="0"/>
      <w:sz w:val="20"/>
      <w:szCs w:val="20"/>
      <w:lang w:eastAsia="en-US"/>
    </w:rPr>
  </w:style>
  <w:style w:type="paragraph" w:customStyle="1" w:styleId="CharCharCharCharCharChar">
    <w:name w:val="Char Char Char Char Char Char"/>
    <w:basedOn w:val="a"/>
    <w:next w:val="a"/>
    <w:autoRedefine/>
    <w:rsid w:val="009C7C17"/>
    <w:pPr>
      <w:widowControl/>
      <w:spacing w:beforeLines="50" w:before="156" w:afterLines="100" w:after="312"/>
      <w:ind w:left="357"/>
      <w:jc w:val="center"/>
    </w:pPr>
    <w:rPr>
      <w:rFonts w:ascii="宋体" w:hAnsi="宋体"/>
      <w:b/>
      <w:kern w:val="0"/>
      <w:sz w:val="52"/>
      <w:szCs w:val="52"/>
      <w:lang w:eastAsia="en-US"/>
    </w:rPr>
  </w:style>
  <w:style w:type="paragraph" w:styleId="TOC1">
    <w:name w:val="toc 1"/>
    <w:basedOn w:val="a"/>
    <w:next w:val="a"/>
    <w:autoRedefine/>
    <w:uiPriority w:val="39"/>
    <w:qFormat/>
    <w:rsid w:val="00BB1B4E"/>
    <w:pPr>
      <w:tabs>
        <w:tab w:val="left" w:pos="480"/>
        <w:tab w:val="right" w:leader="dot" w:pos="8721"/>
      </w:tabs>
      <w:spacing w:line="500" w:lineRule="exact"/>
      <w:jc w:val="left"/>
    </w:pPr>
    <w:rPr>
      <w:rFonts w:ascii="黑体" w:eastAsia="黑体" w:hAnsi="黑体" w:cstheme="minorHAnsi"/>
      <w:b/>
      <w:bCs/>
      <w:caps/>
      <w:noProof/>
      <w:sz w:val="20"/>
      <w:szCs w:val="20"/>
    </w:rPr>
  </w:style>
  <w:style w:type="paragraph" w:styleId="TOC2">
    <w:name w:val="toc 2"/>
    <w:basedOn w:val="a"/>
    <w:next w:val="a"/>
    <w:autoRedefine/>
    <w:uiPriority w:val="39"/>
    <w:rsid w:val="00A02C95"/>
    <w:pPr>
      <w:tabs>
        <w:tab w:val="left" w:pos="798"/>
        <w:tab w:val="right" w:leader="dot" w:pos="8721"/>
      </w:tabs>
      <w:spacing w:line="490" w:lineRule="exact"/>
      <w:jc w:val="left"/>
    </w:pPr>
    <w:rPr>
      <w:rFonts w:asciiTheme="minorHAnsi" w:hAnsiTheme="minorHAnsi" w:cstheme="minorHAnsi"/>
      <w:smallCaps/>
      <w:sz w:val="20"/>
      <w:szCs w:val="20"/>
    </w:rPr>
  </w:style>
  <w:style w:type="paragraph" w:styleId="TOC3">
    <w:name w:val="toc 3"/>
    <w:basedOn w:val="a"/>
    <w:next w:val="a"/>
    <w:autoRedefine/>
    <w:uiPriority w:val="39"/>
    <w:rsid w:val="009C7C17"/>
    <w:pPr>
      <w:ind w:left="480"/>
      <w:jc w:val="left"/>
    </w:pPr>
    <w:rPr>
      <w:rFonts w:asciiTheme="minorHAnsi" w:hAnsiTheme="minorHAnsi" w:cstheme="minorHAnsi"/>
      <w:i/>
      <w:iCs/>
      <w:sz w:val="20"/>
      <w:szCs w:val="20"/>
    </w:rPr>
  </w:style>
  <w:style w:type="character" w:styleId="ae">
    <w:name w:val="Hyperlink"/>
    <w:uiPriority w:val="99"/>
    <w:rsid w:val="009C7C17"/>
    <w:rPr>
      <w:color w:val="0000FF"/>
      <w:u w:val="single"/>
    </w:rPr>
  </w:style>
  <w:style w:type="paragraph" w:styleId="af">
    <w:name w:val="footnote text"/>
    <w:basedOn w:val="a"/>
    <w:semiHidden/>
    <w:rsid w:val="009C7C17"/>
    <w:pPr>
      <w:snapToGrid w:val="0"/>
      <w:jc w:val="left"/>
    </w:pPr>
    <w:rPr>
      <w:sz w:val="18"/>
      <w:szCs w:val="18"/>
    </w:rPr>
  </w:style>
  <w:style w:type="character" w:styleId="af0">
    <w:name w:val="footnote reference"/>
    <w:semiHidden/>
    <w:rsid w:val="009C7C17"/>
    <w:rPr>
      <w:rFonts w:eastAsia="嬋体"/>
      <w:sz w:val="24"/>
      <w:szCs w:val="24"/>
      <w:vertAlign w:val="superscript"/>
      <w:lang w:val="en-US" w:eastAsia="en-US" w:bidi="ar-SA"/>
    </w:rPr>
  </w:style>
  <w:style w:type="character" w:customStyle="1" w:styleId="word">
    <w:name w:val="word"/>
    <w:basedOn w:val="a0"/>
    <w:rsid w:val="009C7C17"/>
  </w:style>
  <w:style w:type="character" w:customStyle="1" w:styleId="trans">
    <w:name w:val="trans"/>
    <w:basedOn w:val="a0"/>
    <w:rsid w:val="009C7C17"/>
  </w:style>
  <w:style w:type="paragraph" w:styleId="af1">
    <w:name w:val="Balloon Text"/>
    <w:basedOn w:val="a"/>
    <w:link w:val="af2"/>
    <w:rsid w:val="009C7C17"/>
    <w:rPr>
      <w:sz w:val="18"/>
      <w:szCs w:val="18"/>
      <w:lang w:val="x-none" w:eastAsia="x-none"/>
    </w:rPr>
  </w:style>
  <w:style w:type="character" w:customStyle="1" w:styleId="af2">
    <w:name w:val="批注框文本 字符"/>
    <w:link w:val="af1"/>
    <w:rsid w:val="009C7C17"/>
    <w:rPr>
      <w:rFonts w:eastAsia="宋体"/>
      <w:kern w:val="2"/>
      <w:sz w:val="18"/>
      <w:szCs w:val="18"/>
      <w:lang w:val="x-none" w:eastAsia="x-none" w:bidi="ar-SA"/>
    </w:rPr>
  </w:style>
  <w:style w:type="paragraph" w:styleId="af3">
    <w:name w:val="Date"/>
    <w:basedOn w:val="a"/>
    <w:next w:val="a"/>
    <w:rsid w:val="009C7C17"/>
    <w:pPr>
      <w:ind w:leftChars="2500" w:left="100"/>
    </w:pPr>
  </w:style>
  <w:style w:type="paragraph" w:customStyle="1" w:styleId="Char1CharCharChar">
    <w:name w:val="Char1 Char Char Char"/>
    <w:basedOn w:val="a"/>
    <w:rsid w:val="009C7C17"/>
    <w:rPr>
      <w:szCs w:val="20"/>
    </w:rPr>
  </w:style>
  <w:style w:type="paragraph" w:customStyle="1" w:styleId="1-21">
    <w:name w:val="中等深浅网格 1 - 强调文字颜色 21"/>
    <w:basedOn w:val="a"/>
    <w:qFormat/>
    <w:rsid w:val="009C7C17"/>
    <w:pPr>
      <w:ind w:firstLineChars="200" w:firstLine="420"/>
    </w:pPr>
    <w:rPr>
      <w:szCs w:val="22"/>
    </w:rPr>
  </w:style>
  <w:style w:type="paragraph" w:customStyle="1" w:styleId="10">
    <w:name w:val="样式1"/>
    <w:basedOn w:val="4"/>
    <w:rsid w:val="009C7C17"/>
    <w:pPr>
      <w:keepNext w:val="0"/>
      <w:keepLines w:val="0"/>
      <w:spacing w:before="100" w:line="300" w:lineRule="auto"/>
    </w:pPr>
    <w:rPr>
      <w:b w:val="0"/>
      <w:lang w:val="x-none" w:eastAsia="x-none"/>
    </w:rPr>
  </w:style>
  <w:style w:type="paragraph" w:customStyle="1" w:styleId="41">
    <w:name w:val="样式4"/>
    <w:basedOn w:val="4"/>
    <w:rsid w:val="009C7C17"/>
    <w:pPr>
      <w:keepNext w:val="0"/>
      <w:keepLines w:val="0"/>
      <w:spacing w:before="100" w:line="377" w:lineRule="auto"/>
    </w:pPr>
    <w:rPr>
      <w:b w:val="0"/>
      <w:szCs w:val="24"/>
      <w:lang w:val="x-none" w:eastAsia="x-none"/>
    </w:rPr>
  </w:style>
  <w:style w:type="paragraph" w:customStyle="1" w:styleId="23">
    <w:name w:val="样式2"/>
    <w:basedOn w:val="4"/>
    <w:rsid w:val="009C7C17"/>
    <w:pPr>
      <w:keepNext w:val="0"/>
      <w:keepLines w:val="0"/>
      <w:spacing w:before="100" w:line="377" w:lineRule="auto"/>
    </w:pPr>
    <w:rPr>
      <w:b w:val="0"/>
      <w:szCs w:val="24"/>
      <w:lang w:val="x-none" w:eastAsia="x-none"/>
    </w:rPr>
  </w:style>
  <w:style w:type="character" w:customStyle="1" w:styleId="apple-style-span">
    <w:name w:val="apple-style-span"/>
    <w:basedOn w:val="a0"/>
    <w:rsid w:val="009C7C17"/>
  </w:style>
  <w:style w:type="character" w:customStyle="1" w:styleId="apple-converted-space">
    <w:name w:val="apple-converted-space"/>
    <w:basedOn w:val="a0"/>
    <w:rsid w:val="009C7C17"/>
  </w:style>
  <w:style w:type="paragraph" w:customStyle="1" w:styleId="42">
    <w:name w:val="样式 标题 4 + 宋体"/>
    <w:basedOn w:val="4"/>
    <w:rsid w:val="009C7C17"/>
    <w:pPr>
      <w:keepNext w:val="0"/>
      <w:keepLines w:val="0"/>
      <w:spacing w:before="100" w:line="300" w:lineRule="auto"/>
    </w:pPr>
    <w:rPr>
      <w:rFonts w:ascii="宋体" w:hAnsi="宋体"/>
      <w:b w:val="0"/>
      <w:lang w:val="x-none" w:eastAsia="x-none"/>
    </w:rPr>
  </w:style>
  <w:style w:type="paragraph" w:customStyle="1" w:styleId="43">
    <w:name w:val="标题 4+"/>
    <w:basedOn w:val="a"/>
    <w:link w:val="4Char"/>
    <w:rsid w:val="009C7C17"/>
    <w:rPr>
      <w:b/>
    </w:rPr>
  </w:style>
  <w:style w:type="character" w:customStyle="1" w:styleId="4Char">
    <w:name w:val="标题 4+ Char"/>
    <w:link w:val="43"/>
    <w:rsid w:val="009C7C17"/>
    <w:rPr>
      <w:rFonts w:eastAsia="宋体"/>
      <w:b/>
      <w:kern w:val="2"/>
      <w:sz w:val="24"/>
      <w:szCs w:val="24"/>
      <w:lang w:val="en-US" w:eastAsia="zh-CN" w:bidi="ar-SA"/>
    </w:rPr>
  </w:style>
  <w:style w:type="paragraph" w:styleId="24">
    <w:name w:val="Body Text 2"/>
    <w:basedOn w:val="a"/>
    <w:rsid w:val="009C7C17"/>
    <w:pPr>
      <w:spacing w:after="120" w:line="480" w:lineRule="auto"/>
    </w:pPr>
  </w:style>
  <w:style w:type="paragraph" w:customStyle="1" w:styleId="NormalNew">
    <w:name w:val="Normal New"/>
    <w:rsid w:val="009C7C17"/>
    <w:pPr>
      <w:jc w:val="both"/>
    </w:pPr>
    <w:rPr>
      <w:kern w:val="2"/>
      <w:sz w:val="21"/>
    </w:rPr>
  </w:style>
  <w:style w:type="paragraph" w:customStyle="1" w:styleId="1-11">
    <w:name w:val="中等深浅底纹 1 - 强调文字颜色 11"/>
    <w:qFormat/>
    <w:rsid w:val="009C7C17"/>
    <w:pPr>
      <w:widowControl w:val="0"/>
      <w:jc w:val="both"/>
    </w:pPr>
    <w:rPr>
      <w:rFonts w:ascii="Calibri" w:hAnsi="Calibri"/>
      <w:kern w:val="2"/>
      <w:sz w:val="21"/>
      <w:szCs w:val="22"/>
    </w:rPr>
  </w:style>
  <w:style w:type="paragraph" w:styleId="af4">
    <w:name w:val="caption"/>
    <w:basedOn w:val="a"/>
    <w:next w:val="a"/>
    <w:qFormat/>
    <w:rsid w:val="009C7C17"/>
    <w:pPr>
      <w:ind w:left="100" w:hangingChars="100" w:hanging="100"/>
    </w:pPr>
    <w:rPr>
      <w:rFonts w:ascii="Cambria" w:eastAsia="黑体" w:hAnsi="Cambria"/>
      <w:sz w:val="20"/>
      <w:szCs w:val="20"/>
    </w:rPr>
  </w:style>
  <w:style w:type="character" w:styleId="af5">
    <w:name w:val="Emphasis"/>
    <w:qFormat/>
    <w:rsid w:val="009C7C17"/>
    <w:rPr>
      <w:i/>
      <w:iCs/>
    </w:rPr>
  </w:style>
  <w:style w:type="paragraph" w:styleId="af6">
    <w:name w:val="Normal (Web)"/>
    <w:basedOn w:val="a"/>
    <w:unhideWhenUsed/>
    <w:rsid w:val="009C7C17"/>
    <w:pPr>
      <w:widowControl/>
      <w:spacing w:before="100" w:beforeAutospacing="1" w:after="100" w:afterAutospacing="1"/>
      <w:jc w:val="left"/>
    </w:pPr>
    <w:rPr>
      <w:rFonts w:ascii="宋体" w:hAnsi="宋体" w:cs="宋体"/>
      <w:kern w:val="0"/>
    </w:rPr>
  </w:style>
  <w:style w:type="character" w:customStyle="1" w:styleId="author">
    <w:name w:val="author"/>
    <w:rsid w:val="009C7C17"/>
  </w:style>
  <w:style w:type="character" w:customStyle="1" w:styleId="pubyear">
    <w:name w:val="pubyear"/>
    <w:rsid w:val="009C7C17"/>
  </w:style>
  <w:style w:type="character" w:customStyle="1" w:styleId="chaptertitle">
    <w:name w:val="chaptertitle"/>
    <w:rsid w:val="009C7C17"/>
  </w:style>
  <w:style w:type="character" w:customStyle="1" w:styleId="editor">
    <w:name w:val="editor"/>
    <w:rsid w:val="009C7C17"/>
  </w:style>
  <w:style w:type="character" w:customStyle="1" w:styleId="booktitle">
    <w:name w:val="booktitle"/>
    <w:rsid w:val="009C7C17"/>
  </w:style>
  <w:style w:type="character" w:customStyle="1" w:styleId="edition">
    <w:name w:val="edition"/>
    <w:rsid w:val="009C7C17"/>
  </w:style>
  <w:style w:type="character" w:customStyle="1" w:styleId="publisherlocation">
    <w:name w:val="publisherlocation"/>
    <w:rsid w:val="009C7C17"/>
  </w:style>
  <w:style w:type="paragraph" w:styleId="TOC">
    <w:name w:val="TOC Heading"/>
    <w:basedOn w:val="1"/>
    <w:next w:val="a"/>
    <w:uiPriority w:val="39"/>
    <w:qFormat/>
    <w:rsid w:val="009C7C17"/>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rsid w:val="009C7C17"/>
  </w:style>
  <w:style w:type="character" w:styleId="af7">
    <w:name w:val="annotation reference"/>
    <w:rsid w:val="009C7C17"/>
    <w:rPr>
      <w:sz w:val="21"/>
      <w:szCs w:val="21"/>
    </w:rPr>
  </w:style>
  <w:style w:type="paragraph" w:styleId="af8">
    <w:name w:val="annotation text"/>
    <w:basedOn w:val="a"/>
    <w:link w:val="af9"/>
    <w:rsid w:val="009C7C17"/>
    <w:pPr>
      <w:jc w:val="left"/>
    </w:pPr>
    <w:rPr>
      <w:lang w:val="x-none" w:eastAsia="x-none"/>
    </w:rPr>
  </w:style>
  <w:style w:type="character" w:customStyle="1" w:styleId="af9">
    <w:name w:val="批注文字 字符"/>
    <w:link w:val="af8"/>
    <w:rsid w:val="009C7C17"/>
    <w:rPr>
      <w:rFonts w:eastAsia="宋体"/>
      <w:kern w:val="2"/>
      <w:sz w:val="21"/>
      <w:szCs w:val="24"/>
      <w:lang w:val="x-none" w:eastAsia="x-none" w:bidi="ar-SA"/>
    </w:rPr>
  </w:style>
  <w:style w:type="paragraph" w:styleId="afa">
    <w:name w:val="annotation subject"/>
    <w:basedOn w:val="af8"/>
    <w:next w:val="af8"/>
    <w:link w:val="afb"/>
    <w:rsid w:val="009C7C17"/>
    <w:rPr>
      <w:b/>
      <w:bCs/>
    </w:rPr>
  </w:style>
  <w:style w:type="character" w:customStyle="1" w:styleId="afb">
    <w:name w:val="批注主题 字符"/>
    <w:link w:val="afa"/>
    <w:rsid w:val="009C7C17"/>
    <w:rPr>
      <w:rFonts w:eastAsia="宋体"/>
      <w:b/>
      <w:bCs/>
      <w:kern w:val="2"/>
      <w:sz w:val="21"/>
      <w:szCs w:val="24"/>
      <w:lang w:val="x-none" w:eastAsia="x-none" w:bidi="ar-SA"/>
    </w:rPr>
  </w:style>
  <w:style w:type="paragraph" w:styleId="afc">
    <w:name w:val="Document Map"/>
    <w:basedOn w:val="a"/>
    <w:semiHidden/>
    <w:rsid w:val="00270D72"/>
    <w:pPr>
      <w:shd w:val="clear" w:color="auto" w:fill="000080"/>
    </w:pPr>
  </w:style>
  <w:style w:type="paragraph" w:styleId="TOC4">
    <w:name w:val="toc 4"/>
    <w:basedOn w:val="a"/>
    <w:next w:val="a"/>
    <w:autoRedefine/>
    <w:semiHidden/>
    <w:rsid w:val="00270D72"/>
    <w:pPr>
      <w:ind w:left="720"/>
      <w:jc w:val="left"/>
    </w:pPr>
    <w:rPr>
      <w:rFonts w:asciiTheme="minorHAnsi" w:hAnsiTheme="minorHAnsi" w:cstheme="minorHAnsi"/>
      <w:sz w:val="18"/>
      <w:szCs w:val="18"/>
    </w:rPr>
  </w:style>
  <w:style w:type="paragraph" w:styleId="TOC5">
    <w:name w:val="toc 5"/>
    <w:basedOn w:val="a"/>
    <w:next w:val="a"/>
    <w:autoRedefine/>
    <w:semiHidden/>
    <w:rsid w:val="00270D72"/>
    <w:pPr>
      <w:ind w:left="960"/>
      <w:jc w:val="left"/>
    </w:pPr>
    <w:rPr>
      <w:rFonts w:asciiTheme="minorHAnsi" w:hAnsiTheme="minorHAnsi" w:cstheme="minorHAnsi"/>
      <w:sz w:val="18"/>
      <w:szCs w:val="18"/>
    </w:rPr>
  </w:style>
  <w:style w:type="paragraph" w:styleId="TOC6">
    <w:name w:val="toc 6"/>
    <w:basedOn w:val="a"/>
    <w:next w:val="a"/>
    <w:autoRedefine/>
    <w:semiHidden/>
    <w:rsid w:val="00270D72"/>
    <w:pPr>
      <w:ind w:left="1200"/>
      <w:jc w:val="left"/>
    </w:pPr>
    <w:rPr>
      <w:rFonts w:asciiTheme="minorHAnsi" w:hAnsiTheme="minorHAnsi" w:cstheme="minorHAnsi"/>
      <w:sz w:val="18"/>
      <w:szCs w:val="18"/>
    </w:rPr>
  </w:style>
  <w:style w:type="paragraph" w:styleId="TOC7">
    <w:name w:val="toc 7"/>
    <w:basedOn w:val="a"/>
    <w:next w:val="a"/>
    <w:autoRedefine/>
    <w:semiHidden/>
    <w:rsid w:val="00270D72"/>
    <w:pPr>
      <w:ind w:left="1440"/>
      <w:jc w:val="left"/>
    </w:pPr>
    <w:rPr>
      <w:rFonts w:asciiTheme="minorHAnsi" w:hAnsiTheme="minorHAnsi" w:cstheme="minorHAnsi"/>
      <w:sz w:val="18"/>
      <w:szCs w:val="18"/>
    </w:rPr>
  </w:style>
  <w:style w:type="paragraph" w:styleId="TOC8">
    <w:name w:val="toc 8"/>
    <w:basedOn w:val="a"/>
    <w:next w:val="a"/>
    <w:autoRedefine/>
    <w:semiHidden/>
    <w:rsid w:val="00270D72"/>
    <w:pPr>
      <w:ind w:left="1680"/>
      <w:jc w:val="left"/>
    </w:pPr>
    <w:rPr>
      <w:rFonts w:asciiTheme="minorHAnsi" w:hAnsiTheme="minorHAnsi" w:cstheme="minorHAnsi"/>
      <w:sz w:val="18"/>
      <w:szCs w:val="18"/>
    </w:rPr>
  </w:style>
  <w:style w:type="paragraph" w:styleId="TOC9">
    <w:name w:val="toc 9"/>
    <w:basedOn w:val="a"/>
    <w:next w:val="a"/>
    <w:autoRedefine/>
    <w:semiHidden/>
    <w:rsid w:val="00270D72"/>
    <w:pPr>
      <w:ind w:left="1920"/>
      <w:jc w:val="left"/>
    </w:pPr>
    <w:rPr>
      <w:rFonts w:asciiTheme="minorHAnsi" w:hAnsiTheme="minorHAnsi" w:cstheme="minorHAnsi"/>
      <w:sz w:val="18"/>
      <w:szCs w:val="18"/>
    </w:rPr>
  </w:style>
  <w:style w:type="paragraph" w:styleId="afd">
    <w:name w:val="List Paragraph"/>
    <w:basedOn w:val="a"/>
    <w:uiPriority w:val="34"/>
    <w:qFormat/>
    <w:rsid w:val="00CD6963"/>
    <w:pPr>
      <w:ind w:firstLineChars="200" w:firstLine="420"/>
    </w:pPr>
  </w:style>
  <w:style w:type="character" w:customStyle="1" w:styleId="20">
    <w:name w:val="标题 2 字符"/>
    <w:basedOn w:val="a0"/>
    <w:link w:val="2"/>
    <w:rsid w:val="006B43A7"/>
    <w:rPr>
      <w:rFonts w:eastAsia="黑体"/>
      <w:b/>
      <w:bCs/>
      <w:kern w:val="2"/>
      <w:sz w:val="28"/>
      <w:szCs w:val="32"/>
    </w:rPr>
  </w:style>
  <w:style w:type="character" w:customStyle="1" w:styleId="body31">
    <w:name w:val="body31"/>
    <w:basedOn w:val="a0"/>
    <w:rsid w:val="00DD6AF9"/>
    <w:rPr>
      <w:rFonts w:ascii="Verdana" w:hAnsi="Verdana" w:hint="default"/>
      <w:color w:val="000000"/>
      <w:sz w:val="13"/>
      <w:szCs w:val="13"/>
    </w:rPr>
  </w:style>
  <w:style w:type="paragraph" w:customStyle="1" w:styleId="Default">
    <w:name w:val="Default"/>
    <w:rsid w:val="004E5975"/>
    <w:pPr>
      <w:widowControl w:val="0"/>
      <w:autoSpaceDE w:val="0"/>
      <w:autoSpaceDN w:val="0"/>
      <w:adjustRightInd w:val="0"/>
    </w:pPr>
    <w:rPr>
      <w:color w:val="000000"/>
      <w:sz w:val="24"/>
      <w:szCs w:val="24"/>
    </w:rPr>
  </w:style>
  <w:style w:type="paragraph" w:styleId="afe">
    <w:name w:val="Revision"/>
    <w:hidden/>
    <w:uiPriority w:val="99"/>
    <w:semiHidden/>
    <w:rsid w:val="002C0AE9"/>
    <w:rPr>
      <w:kern w:val="2"/>
      <w:sz w:val="24"/>
      <w:szCs w:val="24"/>
    </w:rPr>
  </w:style>
  <w:style w:type="paragraph" w:customStyle="1" w:styleId="aff">
    <w:name w:val="图表样式"/>
    <w:basedOn w:val="a"/>
    <w:link w:val="aff0"/>
    <w:autoRedefine/>
    <w:qFormat/>
    <w:rsid w:val="00E1638D"/>
    <w:pPr>
      <w:shd w:val="clear" w:color="auto" w:fill="FFFFFF"/>
      <w:snapToGrid w:val="0"/>
      <w:spacing w:beforeLines="50" w:before="120" w:afterLines="50" w:after="120" w:line="240" w:lineRule="auto"/>
      <w:jc w:val="center"/>
    </w:pPr>
    <w:rPr>
      <w:rFonts w:cs="宋体"/>
      <w:noProof/>
      <w:sz w:val="21"/>
      <w:szCs w:val="21"/>
    </w:rPr>
  </w:style>
  <w:style w:type="character" w:customStyle="1" w:styleId="aff0">
    <w:name w:val="图表样式 字符"/>
    <w:link w:val="aff"/>
    <w:rsid w:val="00E1638D"/>
    <w:rPr>
      <w:rFonts w:cs="宋体"/>
      <w:noProof/>
      <w:kern w:val="2"/>
      <w:sz w:val="21"/>
      <w:szCs w:val="21"/>
      <w:shd w:val="clear" w:color="auto" w:fill="FFFFFF"/>
    </w:rPr>
  </w:style>
  <w:style w:type="character" w:customStyle="1" w:styleId="60">
    <w:name w:val="标题 6 字符"/>
    <w:basedOn w:val="a0"/>
    <w:link w:val="6"/>
    <w:semiHidden/>
    <w:rsid w:val="00E76469"/>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76469"/>
    <w:rPr>
      <w:b/>
      <w:bCs/>
      <w:kern w:val="2"/>
      <w:sz w:val="24"/>
      <w:szCs w:val="24"/>
    </w:rPr>
  </w:style>
  <w:style w:type="character" w:customStyle="1" w:styleId="80">
    <w:name w:val="标题 8 字符"/>
    <w:basedOn w:val="a0"/>
    <w:link w:val="8"/>
    <w:semiHidden/>
    <w:rsid w:val="00E76469"/>
    <w:rPr>
      <w:rFonts w:asciiTheme="majorHAnsi" w:eastAsiaTheme="majorEastAsia" w:hAnsiTheme="majorHAnsi" w:cstheme="majorBidi"/>
      <w:kern w:val="2"/>
      <w:sz w:val="24"/>
      <w:szCs w:val="24"/>
    </w:rPr>
  </w:style>
  <w:style w:type="character" w:customStyle="1" w:styleId="90">
    <w:name w:val="标题 9 字符"/>
    <w:basedOn w:val="a0"/>
    <w:link w:val="9"/>
    <w:semiHidden/>
    <w:rsid w:val="00E76469"/>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47952">
      <w:bodyDiv w:val="1"/>
      <w:marLeft w:val="0"/>
      <w:marRight w:val="0"/>
      <w:marTop w:val="0"/>
      <w:marBottom w:val="0"/>
      <w:divBdr>
        <w:top w:val="none" w:sz="0" w:space="0" w:color="auto"/>
        <w:left w:val="none" w:sz="0" w:space="0" w:color="auto"/>
        <w:bottom w:val="none" w:sz="0" w:space="0" w:color="auto"/>
        <w:right w:val="none" w:sz="0" w:space="0" w:color="auto"/>
      </w:divBdr>
    </w:div>
    <w:div w:id="369230597">
      <w:bodyDiv w:val="1"/>
      <w:marLeft w:val="0"/>
      <w:marRight w:val="0"/>
      <w:marTop w:val="0"/>
      <w:marBottom w:val="0"/>
      <w:divBdr>
        <w:top w:val="none" w:sz="0" w:space="0" w:color="auto"/>
        <w:left w:val="none" w:sz="0" w:space="0" w:color="auto"/>
        <w:bottom w:val="none" w:sz="0" w:space="0" w:color="auto"/>
        <w:right w:val="none" w:sz="0" w:space="0" w:color="auto"/>
      </w:divBdr>
    </w:div>
    <w:div w:id="848375639">
      <w:bodyDiv w:val="1"/>
      <w:marLeft w:val="0"/>
      <w:marRight w:val="0"/>
      <w:marTop w:val="0"/>
      <w:marBottom w:val="0"/>
      <w:divBdr>
        <w:top w:val="none" w:sz="0" w:space="0" w:color="auto"/>
        <w:left w:val="none" w:sz="0" w:space="0" w:color="auto"/>
        <w:bottom w:val="none" w:sz="0" w:space="0" w:color="auto"/>
        <w:right w:val="none" w:sz="0" w:space="0" w:color="auto"/>
      </w:divBdr>
    </w:div>
    <w:div w:id="948854131">
      <w:bodyDiv w:val="1"/>
      <w:marLeft w:val="0"/>
      <w:marRight w:val="0"/>
      <w:marTop w:val="0"/>
      <w:marBottom w:val="0"/>
      <w:divBdr>
        <w:top w:val="none" w:sz="0" w:space="0" w:color="auto"/>
        <w:left w:val="none" w:sz="0" w:space="0" w:color="auto"/>
        <w:bottom w:val="none" w:sz="0" w:space="0" w:color="auto"/>
        <w:right w:val="none" w:sz="0" w:space="0" w:color="auto"/>
      </w:divBdr>
    </w:div>
    <w:div w:id="1743212105">
      <w:bodyDiv w:val="1"/>
      <w:marLeft w:val="0"/>
      <w:marRight w:val="0"/>
      <w:marTop w:val="0"/>
      <w:marBottom w:val="0"/>
      <w:divBdr>
        <w:top w:val="none" w:sz="0" w:space="0" w:color="auto"/>
        <w:left w:val="none" w:sz="0" w:space="0" w:color="auto"/>
        <w:bottom w:val="none" w:sz="0" w:space="0" w:color="auto"/>
        <w:right w:val="none" w:sz="0" w:space="0" w:color="auto"/>
      </w:divBdr>
    </w:div>
    <w:div w:id="1839617440">
      <w:bodyDiv w:val="1"/>
      <w:marLeft w:val="0"/>
      <w:marRight w:val="0"/>
      <w:marTop w:val="0"/>
      <w:marBottom w:val="0"/>
      <w:divBdr>
        <w:top w:val="none" w:sz="0" w:space="0" w:color="auto"/>
        <w:left w:val="none" w:sz="0" w:space="0" w:color="auto"/>
        <w:bottom w:val="none" w:sz="0" w:space="0" w:color="auto"/>
        <w:right w:val="none" w:sz="0" w:space="0" w:color="auto"/>
      </w:divBdr>
      <w:divsChild>
        <w:div w:id="663317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microsoft.com/office/2007/relationships/diagramDrawing" Target="diagrams/drawing1.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Colors" Target="diagrams/colors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QuickStyle" Target="diagrams/quickStyle1.xml"/><Relationship Id="rId28" Type="http://schemas.openxmlformats.org/officeDocument/2006/relationships/diagramQuickStyle" Target="diagrams/quickStyle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microsoft.com/office/2018/08/relationships/commentsExtensible" Target="commentsExtensible.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45BFB2-0D97-48C0-B620-10CAFC1DA325}" type="doc">
      <dgm:prSet loTypeId="urn:microsoft.com/office/officeart/2008/layout/NameandTitleOrganizationalChart" loCatId="hierarchy" qsTypeId="urn:microsoft.com/office/officeart/2005/8/quickstyle/simple1" qsCatId="simple" csTypeId="urn:microsoft.com/office/officeart/2005/8/colors/accent1_2" csCatId="accent1" phldr="0"/>
      <dgm:spPr/>
      <dgm:t>
        <a:bodyPr/>
        <a:lstStyle/>
        <a:p>
          <a:endParaRPr lang="zh-CN" altLang="en-US"/>
        </a:p>
      </dgm:t>
    </dgm:pt>
    <dgm:pt modelId="{D814ED98-8CBC-4468-A797-F466C2C562CD}">
      <dgm:prSet phldrT="[文本]" phldr="1"/>
      <dgm:spPr/>
      <dgm:t>
        <a:bodyPr/>
        <a:lstStyle/>
        <a:p>
          <a:endParaRPr lang="zh-CN" altLang="en-US"/>
        </a:p>
      </dgm:t>
    </dgm:pt>
    <dgm:pt modelId="{EB35D072-4015-4237-BEF7-D8AE3C6DD2BE}" type="parTrans" cxnId="{DB6929F6-081A-43A3-96F9-5E6713A01595}">
      <dgm:prSet/>
      <dgm:spPr/>
      <dgm:t>
        <a:bodyPr/>
        <a:lstStyle/>
        <a:p>
          <a:endParaRPr lang="zh-CN" altLang="en-US"/>
        </a:p>
      </dgm:t>
    </dgm:pt>
    <dgm:pt modelId="{2950D387-8507-4063-BBED-0A1EEAAB0F61}" type="sibTrans" cxnId="{DB6929F6-081A-43A3-96F9-5E6713A01595}">
      <dgm:prSet/>
      <dgm:spPr/>
      <dgm:t>
        <a:bodyPr/>
        <a:lstStyle/>
        <a:p>
          <a:endParaRPr lang="zh-CN" altLang="en-US"/>
        </a:p>
      </dgm:t>
    </dgm:pt>
    <dgm:pt modelId="{71C6E31E-1EDC-416F-B765-1FC60E0E39E2}" type="asst">
      <dgm:prSet phldrT="[文本]" phldr="1"/>
      <dgm:spPr/>
      <dgm:t>
        <a:bodyPr/>
        <a:lstStyle/>
        <a:p>
          <a:endParaRPr lang="zh-CN" altLang="en-US"/>
        </a:p>
      </dgm:t>
    </dgm:pt>
    <dgm:pt modelId="{273BC091-687C-41FE-88D1-94F5836CE8D0}" type="parTrans" cxnId="{9D1F34C6-9BA7-4905-9E28-732CAD58451D}">
      <dgm:prSet/>
      <dgm:spPr/>
      <dgm:t>
        <a:bodyPr/>
        <a:lstStyle/>
        <a:p>
          <a:endParaRPr lang="zh-CN" altLang="en-US"/>
        </a:p>
      </dgm:t>
    </dgm:pt>
    <dgm:pt modelId="{2707D3BC-53A3-4520-9028-7A479427C7D9}" type="sibTrans" cxnId="{9D1F34C6-9BA7-4905-9E28-732CAD58451D}">
      <dgm:prSet/>
      <dgm:spPr/>
      <dgm:t>
        <a:bodyPr/>
        <a:lstStyle/>
        <a:p>
          <a:endParaRPr lang="zh-CN" altLang="en-US"/>
        </a:p>
      </dgm:t>
    </dgm:pt>
    <dgm:pt modelId="{89655C93-0CCA-4595-B6ED-9FA61A789F6F}">
      <dgm:prSet phldrT="[文本]" phldr="1"/>
      <dgm:spPr/>
      <dgm:t>
        <a:bodyPr/>
        <a:lstStyle/>
        <a:p>
          <a:endParaRPr lang="zh-CN" altLang="en-US"/>
        </a:p>
      </dgm:t>
    </dgm:pt>
    <dgm:pt modelId="{8BEAE8EE-4BEB-437F-B0E5-AD8ED882FAC7}" type="parTrans" cxnId="{8EAD0B7E-8D09-4D02-8A71-BF9F75AA2C0D}">
      <dgm:prSet/>
      <dgm:spPr/>
      <dgm:t>
        <a:bodyPr/>
        <a:lstStyle/>
        <a:p>
          <a:endParaRPr lang="zh-CN" altLang="en-US"/>
        </a:p>
      </dgm:t>
    </dgm:pt>
    <dgm:pt modelId="{00B692FF-94AB-49D3-8261-E048F5C3FFDA}" type="sibTrans" cxnId="{8EAD0B7E-8D09-4D02-8A71-BF9F75AA2C0D}">
      <dgm:prSet/>
      <dgm:spPr/>
      <dgm:t>
        <a:bodyPr/>
        <a:lstStyle/>
        <a:p>
          <a:endParaRPr lang="zh-CN" altLang="en-US"/>
        </a:p>
      </dgm:t>
    </dgm:pt>
    <dgm:pt modelId="{FB862873-29F6-4715-8920-C0BEF227FB78}">
      <dgm:prSet phldrT="[文本]" phldr="1"/>
      <dgm:spPr/>
      <dgm:t>
        <a:bodyPr/>
        <a:lstStyle/>
        <a:p>
          <a:endParaRPr lang="zh-CN" altLang="en-US"/>
        </a:p>
      </dgm:t>
    </dgm:pt>
    <dgm:pt modelId="{5B7A5BE4-A441-4C55-BC04-F9331B42FA38}" type="parTrans" cxnId="{96ED5DE7-4359-42EB-AA62-C9EB43C71369}">
      <dgm:prSet/>
      <dgm:spPr/>
      <dgm:t>
        <a:bodyPr/>
        <a:lstStyle/>
        <a:p>
          <a:endParaRPr lang="zh-CN" altLang="en-US"/>
        </a:p>
      </dgm:t>
    </dgm:pt>
    <dgm:pt modelId="{3E1EC4AD-9083-47C7-894D-9F4C4465A416}" type="sibTrans" cxnId="{96ED5DE7-4359-42EB-AA62-C9EB43C71369}">
      <dgm:prSet/>
      <dgm:spPr/>
      <dgm:t>
        <a:bodyPr/>
        <a:lstStyle/>
        <a:p>
          <a:endParaRPr lang="zh-CN" altLang="en-US"/>
        </a:p>
      </dgm:t>
    </dgm:pt>
    <dgm:pt modelId="{5B8F73DA-D5C6-40B8-808E-35710ED24A84}">
      <dgm:prSet phldrT="[文本]" phldr="1"/>
      <dgm:spPr/>
      <dgm:t>
        <a:bodyPr/>
        <a:lstStyle/>
        <a:p>
          <a:endParaRPr lang="zh-CN" altLang="en-US"/>
        </a:p>
      </dgm:t>
    </dgm:pt>
    <dgm:pt modelId="{F386E5E0-4653-4840-8C88-CA8C36157FEA}" type="parTrans" cxnId="{6DDAE078-F348-43D2-966A-43B2E261CA34}">
      <dgm:prSet/>
      <dgm:spPr/>
      <dgm:t>
        <a:bodyPr/>
        <a:lstStyle/>
        <a:p>
          <a:endParaRPr lang="zh-CN" altLang="en-US"/>
        </a:p>
      </dgm:t>
    </dgm:pt>
    <dgm:pt modelId="{DF8530B7-395E-4119-9C29-6DF2DD80C880}" type="sibTrans" cxnId="{6DDAE078-F348-43D2-966A-43B2E261CA34}">
      <dgm:prSet/>
      <dgm:spPr/>
      <dgm:t>
        <a:bodyPr/>
        <a:lstStyle/>
        <a:p>
          <a:endParaRPr lang="zh-CN" altLang="en-US"/>
        </a:p>
      </dgm:t>
    </dgm:pt>
    <dgm:pt modelId="{A351CE4A-47C2-46A3-8619-6AADF74BD69E}" type="pres">
      <dgm:prSet presAssocID="{7F45BFB2-0D97-48C0-B620-10CAFC1DA325}" presName="hierChild1" presStyleCnt="0">
        <dgm:presLayoutVars>
          <dgm:orgChart val="1"/>
          <dgm:chPref val="1"/>
          <dgm:dir/>
          <dgm:animOne val="branch"/>
          <dgm:animLvl val="lvl"/>
          <dgm:resizeHandles/>
        </dgm:presLayoutVars>
      </dgm:prSet>
      <dgm:spPr/>
    </dgm:pt>
    <dgm:pt modelId="{E44F1190-889C-4CEC-93A0-F31C1564B5F9}" type="pres">
      <dgm:prSet presAssocID="{D814ED98-8CBC-4468-A797-F466C2C562CD}" presName="hierRoot1" presStyleCnt="0">
        <dgm:presLayoutVars>
          <dgm:hierBranch val="init"/>
        </dgm:presLayoutVars>
      </dgm:prSet>
      <dgm:spPr/>
    </dgm:pt>
    <dgm:pt modelId="{38689A86-F4FF-4B11-95E4-DD7E8F01CDAF}" type="pres">
      <dgm:prSet presAssocID="{D814ED98-8CBC-4468-A797-F466C2C562CD}" presName="rootComposite1" presStyleCnt="0"/>
      <dgm:spPr/>
    </dgm:pt>
    <dgm:pt modelId="{62556501-917F-4918-A9CB-807237EF6ADE}" type="pres">
      <dgm:prSet presAssocID="{D814ED98-8CBC-4468-A797-F466C2C562CD}" presName="rootText1" presStyleLbl="node0" presStyleIdx="0" presStyleCnt="1">
        <dgm:presLayoutVars>
          <dgm:chMax/>
          <dgm:chPref val="3"/>
        </dgm:presLayoutVars>
      </dgm:prSet>
      <dgm:spPr/>
    </dgm:pt>
    <dgm:pt modelId="{570146C3-DF54-4DFC-89C8-80BF98AF65BE}" type="pres">
      <dgm:prSet presAssocID="{D814ED98-8CBC-4468-A797-F466C2C562CD}" presName="titleText1" presStyleLbl="fgAcc0" presStyleIdx="0" presStyleCnt="1">
        <dgm:presLayoutVars>
          <dgm:chMax val="0"/>
          <dgm:chPref val="0"/>
        </dgm:presLayoutVars>
      </dgm:prSet>
      <dgm:spPr/>
    </dgm:pt>
    <dgm:pt modelId="{28D462EA-2DAF-40D8-A9DA-D67CFF2D5ADF}" type="pres">
      <dgm:prSet presAssocID="{D814ED98-8CBC-4468-A797-F466C2C562CD}" presName="rootConnector1" presStyleLbl="node1" presStyleIdx="0" presStyleCnt="3"/>
      <dgm:spPr/>
    </dgm:pt>
    <dgm:pt modelId="{29A8B70C-9CB5-4BFF-ABB0-EADC884547F1}" type="pres">
      <dgm:prSet presAssocID="{D814ED98-8CBC-4468-A797-F466C2C562CD}" presName="hierChild2" presStyleCnt="0"/>
      <dgm:spPr/>
    </dgm:pt>
    <dgm:pt modelId="{3B108BB4-E89F-4564-821A-09C07E15BEF0}" type="pres">
      <dgm:prSet presAssocID="{8BEAE8EE-4BEB-437F-B0E5-AD8ED882FAC7}" presName="Name37" presStyleLbl="parChTrans1D2" presStyleIdx="0" presStyleCnt="4"/>
      <dgm:spPr/>
    </dgm:pt>
    <dgm:pt modelId="{2B45D2A7-3645-4729-90DA-5BAA6E432FE0}" type="pres">
      <dgm:prSet presAssocID="{89655C93-0CCA-4595-B6ED-9FA61A789F6F}" presName="hierRoot2" presStyleCnt="0">
        <dgm:presLayoutVars>
          <dgm:hierBranch val="init"/>
        </dgm:presLayoutVars>
      </dgm:prSet>
      <dgm:spPr/>
    </dgm:pt>
    <dgm:pt modelId="{EB4FAB9C-3578-48EE-830E-A4AD327F1EF8}" type="pres">
      <dgm:prSet presAssocID="{89655C93-0CCA-4595-B6ED-9FA61A789F6F}" presName="rootComposite" presStyleCnt="0"/>
      <dgm:spPr/>
    </dgm:pt>
    <dgm:pt modelId="{C81A9334-3B8C-4C0D-B5A5-81A3B9B08FCE}" type="pres">
      <dgm:prSet presAssocID="{89655C93-0CCA-4595-B6ED-9FA61A789F6F}" presName="rootText" presStyleLbl="node1" presStyleIdx="0" presStyleCnt="3">
        <dgm:presLayoutVars>
          <dgm:chMax/>
          <dgm:chPref val="3"/>
        </dgm:presLayoutVars>
      </dgm:prSet>
      <dgm:spPr/>
    </dgm:pt>
    <dgm:pt modelId="{661DC6D6-CAE9-4BC0-A5ED-88645BDE8854}" type="pres">
      <dgm:prSet presAssocID="{89655C93-0CCA-4595-B6ED-9FA61A789F6F}" presName="titleText2" presStyleLbl="fgAcc1" presStyleIdx="0" presStyleCnt="3">
        <dgm:presLayoutVars>
          <dgm:chMax val="0"/>
          <dgm:chPref val="0"/>
        </dgm:presLayoutVars>
      </dgm:prSet>
      <dgm:spPr/>
    </dgm:pt>
    <dgm:pt modelId="{BBD2D585-63BE-4827-9D64-6C2912B9BC75}" type="pres">
      <dgm:prSet presAssocID="{89655C93-0CCA-4595-B6ED-9FA61A789F6F}" presName="rootConnector" presStyleLbl="node2" presStyleIdx="0" presStyleCnt="0"/>
      <dgm:spPr/>
    </dgm:pt>
    <dgm:pt modelId="{FF285C48-A8E0-4874-B852-8B00BF2B0A4E}" type="pres">
      <dgm:prSet presAssocID="{89655C93-0CCA-4595-B6ED-9FA61A789F6F}" presName="hierChild4" presStyleCnt="0"/>
      <dgm:spPr/>
    </dgm:pt>
    <dgm:pt modelId="{07628757-5F27-4E4F-A4AC-5FFC1B07587E}" type="pres">
      <dgm:prSet presAssocID="{89655C93-0CCA-4595-B6ED-9FA61A789F6F}" presName="hierChild5" presStyleCnt="0"/>
      <dgm:spPr/>
    </dgm:pt>
    <dgm:pt modelId="{CAF58902-70D2-4139-8648-DA41B6BF17F5}" type="pres">
      <dgm:prSet presAssocID="{5B7A5BE4-A441-4C55-BC04-F9331B42FA38}" presName="Name37" presStyleLbl="parChTrans1D2" presStyleIdx="1" presStyleCnt="4"/>
      <dgm:spPr/>
    </dgm:pt>
    <dgm:pt modelId="{BC71EE2F-4ADF-4CEC-A456-964521FC3863}" type="pres">
      <dgm:prSet presAssocID="{FB862873-29F6-4715-8920-C0BEF227FB78}" presName="hierRoot2" presStyleCnt="0">
        <dgm:presLayoutVars>
          <dgm:hierBranch val="init"/>
        </dgm:presLayoutVars>
      </dgm:prSet>
      <dgm:spPr/>
    </dgm:pt>
    <dgm:pt modelId="{2D5CCC47-302B-4775-BE45-6039940B8D8C}" type="pres">
      <dgm:prSet presAssocID="{FB862873-29F6-4715-8920-C0BEF227FB78}" presName="rootComposite" presStyleCnt="0"/>
      <dgm:spPr/>
    </dgm:pt>
    <dgm:pt modelId="{2701450D-1C54-4252-901F-D5224F6741FB}" type="pres">
      <dgm:prSet presAssocID="{FB862873-29F6-4715-8920-C0BEF227FB78}" presName="rootText" presStyleLbl="node1" presStyleIdx="1" presStyleCnt="3">
        <dgm:presLayoutVars>
          <dgm:chMax/>
          <dgm:chPref val="3"/>
        </dgm:presLayoutVars>
      </dgm:prSet>
      <dgm:spPr/>
    </dgm:pt>
    <dgm:pt modelId="{AE3C1635-C3F6-4B52-9985-530CE150D764}" type="pres">
      <dgm:prSet presAssocID="{FB862873-29F6-4715-8920-C0BEF227FB78}" presName="titleText2" presStyleLbl="fgAcc1" presStyleIdx="1" presStyleCnt="3">
        <dgm:presLayoutVars>
          <dgm:chMax val="0"/>
          <dgm:chPref val="0"/>
        </dgm:presLayoutVars>
      </dgm:prSet>
      <dgm:spPr/>
    </dgm:pt>
    <dgm:pt modelId="{47AB8AA2-7EA8-4E3B-B179-F1836237886F}" type="pres">
      <dgm:prSet presAssocID="{FB862873-29F6-4715-8920-C0BEF227FB78}" presName="rootConnector" presStyleLbl="node2" presStyleIdx="0" presStyleCnt="0"/>
      <dgm:spPr/>
    </dgm:pt>
    <dgm:pt modelId="{A3801426-C4B9-40EA-B122-0E67389F11C8}" type="pres">
      <dgm:prSet presAssocID="{FB862873-29F6-4715-8920-C0BEF227FB78}" presName="hierChild4" presStyleCnt="0"/>
      <dgm:spPr/>
    </dgm:pt>
    <dgm:pt modelId="{D26159F2-909C-45A0-B932-D001E61CC445}" type="pres">
      <dgm:prSet presAssocID="{FB862873-29F6-4715-8920-C0BEF227FB78}" presName="hierChild5" presStyleCnt="0"/>
      <dgm:spPr/>
    </dgm:pt>
    <dgm:pt modelId="{AD545968-B7C0-4749-89A1-F9FBA96DE689}" type="pres">
      <dgm:prSet presAssocID="{F386E5E0-4653-4840-8C88-CA8C36157FEA}" presName="Name37" presStyleLbl="parChTrans1D2" presStyleIdx="2" presStyleCnt="4"/>
      <dgm:spPr/>
    </dgm:pt>
    <dgm:pt modelId="{7D946ED8-669E-4EBA-A0B0-A6A3E66EE1CF}" type="pres">
      <dgm:prSet presAssocID="{5B8F73DA-D5C6-40B8-808E-35710ED24A84}" presName="hierRoot2" presStyleCnt="0">
        <dgm:presLayoutVars>
          <dgm:hierBranch val="init"/>
        </dgm:presLayoutVars>
      </dgm:prSet>
      <dgm:spPr/>
    </dgm:pt>
    <dgm:pt modelId="{4C5831DF-5183-4436-B19E-07944102F0F0}" type="pres">
      <dgm:prSet presAssocID="{5B8F73DA-D5C6-40B8-808E-35710ED24A84}" presName="rootComposite" presStyleCnt="0"/>
      <dgm:spPr/>
    </dgm:pt>
    <dgm:pt modelId="{28BA255D-D950-4399-B510-D2053E5A4003}" type="pres">
      <dgm:prSet presAssocID="{5B8F73DA-D5C6-40B8-808E-35710ED24A84}" presName="rootText" presStyleLbl="node1" presStyleIdx="2" presStyleCnt="3">
        <dgm:presLayoutVars>
          <dgm:chMax/>
          <dgm:chPref val="3"/>
        </dgm:presLayoutVars>
      </dgm:prSet>
      <dgm:spPr/>
    </dgm:pt>
    <dgm:pt modelId="{A64C3DED-D0CD-444A-AB0E-724634ED6C90}" type="pres">
      <dgm:prSet presAssocID="{5B8F73DA-D5C6-40B8-808E-35710ED24A84}" presName="titleText2" presStyleLbl="fgAcc1" presStyleIdx="2" presStyleCnt="3">
        <dgm:presLayoutVars>
          <dgm:chMax val="0"/>
          <dgm:chPref val="0"/>
        </dgm:presLayoutVars>
      </dgm:prSet>
      <dgm:spPr/>
    </dgm:pt>
    <dgm:pt modelId="{3B36BFDA-FC25-4006-8080-BE5658C69533}" type="pres">
      <dgm:prSet presAssocID="{5B8F73DA-D5C6-40B8-808E-35710ED24A84}" presName="rootConnector" presStyleLbl="node2" presStyleIdx="0" presStyleCnt="0"/>
      <dgm:spPr/>
    </dgm:pt>
    <dgm:pt modelId="{941FF2C2-56AC-409D-B9F0-CD61DD7177D3}" type="pres">
      <dgm:prSet presAssocID="{5B8F73DA-D5C6-40B8-808E-35710ED24A84}" presName="hierChild4" presStyleCnt="0"/>
      <dgm:spPr/>
    </dgm:pt>
    <dgm:pt modelId="{3B10F507-08D3-42D8-B9A2-9D8FAB7A6403}" type="pres">
      <dgm:prSet presAssocID="{5B8F73DA-D5C6-40B8-808E-35710ED24A84}" presName="hierChild5" presStyleCnt="0"/>
      <dgm:spPr/>
    </dgm:pt>
    <dgm:pt modelId="{98761511-B1D5-4A89-BBAD-493247BD8DED}" type="pres">
      <dgm:prSet presAssocID="{D814ED98-8CBC-4468-A797-F466C2C562CD}" presName="hierChild3" presStyleCnt="0"/>
      <dgm:spPr/>
    </dgm:pt>
    <dgm:pt modelId="{618F3797-F195-439E-8DD8-253C2406ECAD}" type="pres">
      <dgm:prSet presAssocID="{273BC091-687C-41FE-88D1-94F5836CE8D0}" presName="Name96" presStyleLbl="parChTrans1D2" presStyleIdx="3" presStyleCnt="4"/>
      <dgm:spPr/>
    </dgm:pt>
    <dgm:pt modelId="{64680A49-50BF-4E48-BC60-23328D382BFC}" type="pres">
      <dgm:prSet presAssocID="{71C6E31E-1EDC-416F-B765-1FC60E0E39E2}" presName="hierRoot3" presStyleCnt="0">
        <dgm:presLayoutVars>
          <dgm:hierBranch val="init"/>
        </dgm:presLayoutVars>
      </dgm:prSet>
      <dgm:spPr/>
    </dgm:pt>
    <dgm:pt modelId="{FC69C22B-BF5E-4FA3-A8D4-194EB1CE6DE1}" type="pres">
      <dgm:prSet presAssocID="{71C6E31E-1EDC-416F-B765-1FC60E0E39E2}" presName="rootComposite3" presStyleCnt="0"/>
      <dgm:spPr/>
    </dgm:pt>
    <dgm:pt modelId="{1FFBCDC7-36F0-4580-A7D5-BA1BA3C6BE24}" type="pres">
      <dgm:prSet presAssocID="{71C6E31E-1EDC-416F-B765-1FC60E0E39E2}" presName="rootText3" presStyleLbl="asst1" presStyleIdx="0" presStyleCnt="1">
        <dgm:presLayoutVars>
          <dgm:chPref val="3"/>
        </dgm:presLayoutVars>
      </dgm:prSet>
      <dgm:spPr/>
    </dgm:pt>
    <dgm:pt modelId="{3A83711F-1620-45C9-9278-E8788C8C9C68}" type="pres">
      <dgm:prSet presAssocID="{71C6E31E-1EDC-416F-B765-1FC60E0E39E2}" presName="titleText3" presStyleLbl="fgAcc2" presStyleIdx="0" presStyleCnt="1">
        <dgm:presLayoutVars>
          <dgm:chMax val="0"/>
          <dgm:chPref val="0"/>
        </dgm:presLayoutVars>
      </dgm:prSet>
      <dgm:spPr/>
    </dgm:pt>
    <dgm:pt modelId="{E8DA38CE-8DA9-4547-946B-F0E2C03F4B6B}" type="pres">
      <dgm:prSet presAssocID="{71C6E31E-1EDC-416F-B765-1FC60E0E39E2}" presName="rootConnector3" presStyleLbl="asst1" presStyleIdx="0" presStyleCnt="1"/>
      <dgm:spPr/>
    </dgm:pt>
    <dgm:pt modelId="{C4F06503-30CA-42DF-9896-5C8CECA161DC}" type="pres">
      <dgm:prSet presAssocID="{71C6E31E-1EDC-416F-B765-1FC60E0E39E2}" presName="hierChild6" presStyleCnt="0"/>
      <dgm:spPr/>
    </dgm:pt>
    <dgm:pt modelId="{C3143D36-935B-496E-95AE-C213EF9B6669}" type="pres">
      <dgm:prSet presAssocID="{71C6E31E-1EDC-416F-B765-1FC60E0E39E2}" presName="hierChild7" presStyleCnt="0"/>
      <dgm:spPr/>
    </dgm:pt>
  </dgm:ptLst>
  <dgm:cxnLst>
    <dgm:cxn modelId="{2690A305-2B93-4B83-90B7-F50EB512DCD6}" type="presOf" srcId="{2950D387-8507-4063-BBED-0A1EEAAB0F61}" destId="{570146C3-DF54-4DFC-89C8-80BF98AF65BE}" srcOrd="0" destOrd="0" presId="urn:microsoft.com/office/officeart/2008/layout/NameandTitleOrganizationalChart"/>
    <dgm:cxn modelId="{C3E86D0C-1FD0-4907-B9E5-EE1659E32AF8}" type="presOf" srcId="{89655C93-0CCA-4595-B6ED-9FA61A789F6F}" destId="{C81A9334-3B8C-4C0D-B5A5-81A3B9B08FCE}" srcOrd="0" destOrd="0" presId="urn:microsoft.com/office/officeart/2008/layout/NameandTitleOrganizationalChart"/>
    <dgm:cxn modelId="{E7FB7616-5355-4791-A255-78B59055882E}" type="presOf" srcId="{FB862873-29F6-4715-8920-C0BEF227FB78}" destId="{2701450D-1C54-4252-901F-D5224F6741FB}" srcOrd="0" destOrd="0" presId="urn:microsoft.com/office/officeart/2008/layout/NameandTitleOrganizationalChart"/>
    <dgm:cxn modelId="{B845BE16-0B80-4058-A61A-58109F7D481F}" type="presOf" srcId="{5B7A5BE4-A441-4C55-BC04-F9331B42FA38}" destId="{CAF58902-70D2-4139-8648-DA41B6BF17F5}" srcOrd="0" destOrd="0" presId="urn:microsoft.com/office/officeart/2008/layout/NameandTitleOrganizationalChart"/>
    <dgm:cxn modelId="{5589A51B-B871-4022-8ED3-D5D99B0315C0}" type="presOf" srcId="{5B8F73DA-D5C6-40B8-808E-35710ED24A84}" destId="{3B36BFDA-FC25-4006-8080-BE5658C69533}" srcOrd="1" destOrd="0" presId="urn:microsoft.com/office/officeart/2008/layout/NameandTitleOrganizationalChart"/>
    <dgm:cxn modelId="{9686E91D-F7DF-47C9-A123-4378965297B4}" type="presOf" srcId="{2707D3BC-53A3-4520-9028-7A479427C7D9}" destId="{3A83711F-1620-45C9-9278-E8788C8C9C68}" srcOrd="0" destOrd="0" presId="urn:microsoft.com/office/officeart/2008/layout/NameandTitleOrganizationalChart"/>
    <dgm:cxn modelId="{178E5C31-495C-474D-883E-B31680C914E1}" type="presOf" srcId="{D814ED98-8CBC-4468-A797-F466C2C562CD}" destId="{28D462EA-2DAF-40D8-A9DA-D67CFF2D5ADF}" srcOrd="1" destOrd="0" presId="urn:microsoft.com/office/officeart/2008/layout/NameandTitleOrganizationalChart"/>
    <dgm:cxn modelId="{4F4FC93B-310F-4D63-805B-B231B858C711}" type="presOf" srcId="{71C6E31E-1EDC-416F-B765-1FC60E0E39E2}" destId="{1FFBCDC7-36F0-4580-A7D5-BA1BA3C6BE24}" srcOrd="0" destOrd="0" presId="urn:microsoft.com/office/officeart/2008/layout/NameandTitleOrganizationalChart"/>
    <dgm:cxn modelId="{A35D0745-9A0C-4CD6-92ED-73E32340B0CF}" type="presOf" srcId="{89655C93-0CCA-4595-B6ED-9FA61A789F6F}" destId="{BBD2D585-63BE-4827-9D64-6C2912B9BC75}" srcOrd="1" destOrd="0" presId="urn:microsoft.com/office/officeart/2008/layout/NameandTitleOrganizationalChart"/>
    <dgm:cxn modelId="{18C1A95A-5577-49F1-8434-7F43C6E46368}" type="presOf" srcId="{00B692FF-94AB-49D3-8261-E048F5C3FFDA}" destId="{661DC6D6-CAE9-4BC0-A5ED-88645BDE8854}" srcOrd="0" destOrd="0" presId="urn:microsoft.com/office/officeart/2008/layout/NameandTitleOrganizationalChart"/>
    <dgm:cxn modelId="{A9088B65-516E-45EC-8886-6C0FC1F7A133}" type="presOf" srcId="{8BEAE8EE-4BEB-437F-B0E5-AD8ED882FAC7}" destId="{3B108BB4-E89F-4564-821A-09C07E15BEF0}" srcOrd="0" destOrd="0" presId="urn:microsoft.com/office/officeart/2008/layout/NameandTitleOrganizationalChart"/>
    <dgm:cxn modelId="{28144F72-E83D-4459-AD80-21315AF1E448}" type="presOf" srcId="{DF8530B7-395E-4119-9C29-6DF2DD80C880}" destId="{A64C3DED-D0CD-444A-AB0E-724634ED6C90}" srcOrd="0" destOrd="0" presId="urn:microsoft.com/office/officeart/2008/layout/NameandTitleOrganizationalChart"/>
    <dgm:cxn modelId="{6DDAE078-F348-43D2-966A-43B2E261CA34}" srcId="{D814ED98-8CBC-4468-A797-F466C2C562CD}" destId="{5B8F73DA-D5C6-40B8-808E-35710ED24A84}" srcOrd="3" destOrd="0" parTransId="{F386E5E0-4653-4840-8C88-CA8C36157FEA}" sibTransId="{DF8530B7-395E-4119-9C29-6DF2DD80C880}"/>
    <dgm:cxn modelId="{8EAD0B7E-8D09-4D02-8A71-BF9F75AA2C0D}" srcId="{D814ED98-8CBC-4468-A797-F466C2C562CD}" destId="{89655C93-0CCA-4595-B6ED-9FA61A789F6F}" srcOrd="1" destOrd="0" parTransId="{8BEAE8EE-4BEB-437F-B0E5-AD8ED882FAC7}" sibTransId="{00B692FF-94AB-49D3-8261-E048F5C3FFDA}"/>
    <dgm:cxn modelId="{DBAA8A86-B621-4D17-92BB-C9B1496A3D93}" type="presOf" srcId="{D814ED98-8CBC-4468-A797-F466C2C562CD}" destId="{62556501-917F-4918-A9CB-807237EF6ADE}" srcOrd="0" destOrd="0" presId="urn:microsoft.com/office/officeart/2008/layout/NameandTitleOrganizationalChart"/>
    <dgm:cxn modelId="{DD17768B-6CB6-4F47-BC5E-86A74EFBE188}" type="presOf" srcId="{3E1EC4AD-9083-47C7-894D-9F4C4465A416}" destId="{AE3C1635-C3F6-4B52-9985-530CE150D764}" srcOrd="0" destOrd="0" presId="urn:microsoft.com/office/officeart/2008/layout/NameandTitleOrganizationalChart"/>
    <dgm:cxn modelId="{EFFFECA2-45F8-4B82-B4D1-7DD2F5C9367B}" type="presOf" srcId="{FB862873-29F6-4715-8920-C0BEF227FB78}" destId="{47AB8AA2-7EA8-4E3B-B179-F1836237886F}" srcOrd="1" destOrd="0" presId="urn:microsoft.com/office/officeart/2008/layout/NameandTitleOrganizationalChart"/>
    <dgm:cxn modelId="{8688B4AF-6A33-4FCB-87D8-7BE416EC0021}" type="presOf" srcId="{273BC091-687C-41FE-88D1-94F5836CE8D0}" destId="{618F3797-F195-439E-8DD8-253C2406ECAD}" srcOrd="0" destOrd="0" presId="urn:microsoft.com/office/officeart/2008/layout/NameandTitleOrganizationalChart"/>
    <dgm:cxn modelId="{385863C1-2815-4149-A40D-B99BC8874071}" type="presOf" srcId="{F386E5E0-4653-4840-8C88-CA8C36157FEA}" destId="{AD545968-B7C0-4749-89A1-F9FBA96DE689}" srcOrd="0" destOrd="0" presId="urn:microsoft.com/office/officeart/2008/layout/NameandTitleOrganizationalChart"/>
    <dgm:cxn modelId="{9D1F34C6-9BA7-4905-9E28-732CAD58451D}" srcId="{D814ED98-8CBC-4468-A797-F466C2C562CD}" destId="{71C6E31E-1EDC-416F-B765-1FC60E0E39E2}" srcOrd="0" destOrd="0" parTransId="{273BC091-687C-41FE-88D1-94F5836CE8D0}" sibTransId="{2707D3BC-53A3-4520-9028-7A479427C7D9}"/>
    <dgm:cxn modelId="{E8D61ACA-B313-4CC9-8FB9-886DD94E49B8}" type="presOf" srcId="{5B8F73DA-D5C6-40B8-808E-35710ED24A84}" destId="{28BA255D-D950-4399-B510-D2053E5A4003}" srcOrd="0" destOrd="0" presId="urn:microsoft.com/office/officeart/2008/layout/NameandTitleOrganizationalChart"/>
    <dgm:cxn modelId="{15A35ACE-5946-4EED-84EF-F1F860CB2A4C}" type="presOf" srcId="{7F45BFB2-0D97-48C0-B620-10CAFC1DA325}" destId="{A351CE4A-47C2-46A3-8619-6AADF74BD69E}" srcOrd="0" destOrd="0" presId="urn:microsoft.com/office/officeart/2008/layout/NameandTitleOrganizationalChart"/>
    <dgm:cxn modelId="{DB1DEBCE-01C0-4F94-965F-CFADE2BABB02}" type="presOf" srcId="{71C6E31E-1EDC-416F-B765-1FC60E0E39E2}" destId="{E8DA38CE-8DA9-4547-946B-F0E2C03F4B6B}" srcOrd="1" destOrd="0" presId="urn:microsoft.com/office/officeart/2008/layout/NameandTitleOrganizationalChart"/>
    <dgm:cxn modelId="{96ED5DE7-4359-42EB-AA62-C9EB43C71369}" srcId="{D814ED98-8CBC-4468-A797-F466C2C562CD}" destId="{FB862873-29F6-4715-8920-C0BEF227FB78}" srcOrd="2" destOrd="0" parTransId="{5B7A5BE4-A441-4C55-BC04-F9331B42FA38}" sibTransId="{3E1EC4AD-9083-47C7-894D-9F4C4465A416}"/>
    <dgm:cxn modelId="{DB6929F6-081A-43A3-96F9-5E6713A01595}" srcId="{7F45BFB2-0D97-48C0-B620-10CAFC1DA325}" destId="{D814ED98-8CBC-4468-A797-F466C2C562CD}" srcOrd="0" destOrd="0" parTransId="{EB35D072-4015-4237-BEF7-D8AE3C6DD2BE}" sibTransId="{2950D387-8507-4063-BBED-0A1EEAAB0F61}"/>
    <dgm:cxn modelId="{0CB25A05-4A45-4191-B110-31A642589E68}" type="presParOf" srcId="{A351CE4A-47C2-46A3-8619-6AADF74BD69E}" destId="{E44F1190-889C-4CEC-93A0-F31C1564B5F9}" srcOrd="0" destOrd="0" presId="urn:microsoft.com/office/officeart/2008/layout/NameandTitleOrganizationalChart"/>
    <dgm:cxn modelId="{FBDB4AE8-5329-4F8F-A575-2AC6152D64B3}" type="presParOf" srcId="{E44F1190-889C-4CEC-93A0-F31C1564B5F9}" destId="{38689A86-F4FF-4B11-95E4-DD7E8F01CDAF}" srcOrd="0" destOrd="0" presId="urn:microsoft.com/office/officeart/2008/layout/NameandTitleOrganizationalChart"/>
    <dgm:cxn modelId="{3C71E51B-625C-49B9-8ADE-D8A40CD08AE0}" type="presParOf" srcId="{38689A86-F4FF-4B11-95E4-DD7E8F01CDAF}" destId="{62556501-917F-4918-A9CB-807237EF6ADE}" srcOrd="0" destOrd="0" presId="urn:microsoft.com/office/officeart/2008/layout/NameandTitleOrganizationalChart"/>
    <dgm:cxn modelId="{5A75C5B9-2829-40CC-A95E-4B14F4C7F737}" type="presParOf" srcId="{38689A86-F4FF-4B11-95E4-DD7E8F01CDAF}" destId="{570146C3-DF54-4DFC-89C8-80BF98AF65BE}" srcOrd="1" destOrd="0" presId="urn:microsoft.com/office/officeart/2008/layout/NameandTitleOrganizationalChart"/>
    <dgm:cxn modelId="{E203ADC6-5DC7-4175-9915-A9B385051A3E}" type="presParOf" srcId="{38689A86-F4FF-4B11-95E4-DD7E8F01CDAF}" destId="{28D462EA-2DAF-40D8-A9DA-D67CFF2D5ADF}" srcOrd="2" destOrd="0" presId="urn:microsoft.com/office/officeart/2008/layout/NameandTitleOrganizationalChart"/>
    <dgm:cxn modelId="{6F789998-E713-4220-973D-6AA0E601BAD9}" type="presParOf" srcId="{E44F1190-889C-4CEC-93A0-F31C1564B5F9}" destId="{29A8B70C-9CB5-4BFF-ABB0-EADC884547F1}" srcOrd="1" destOrd="0" presId="urn:microsoft.com/office/officeart/2008/layout/NameandTitleOrganizationalChart"/>
    <dgm:cxn modelId="{399299A9-3F59-4595-8F4B-9AB71E592943}" type="presParOf" srcId="{29A8B70C-9CB5-4BFF-ABB0-EADC884547F1}" destId="{3B108BB4-E89F-4564-821A-09C07E15BEF0}" srcOrd="0" destOrd="0" presId="urn:microsoft.com/office/officeart/2008/layout/NameandTitleOrganizationalChart"/>
    <dgm:cxn modelId="{9F1FAA28-8FE9-472C-A925-7812594ED564}" type="presParOf" srcId="{29A8B70C-9CB5-4BFF-ABB0-EADC884547F1}" destId="{2B45D2A7-3645-4729-90DA-5BAA6E432FE0}" srcOrd="1" destOrd="0" presId="urn:microsoft.com/office/officeart/2008/layout/NameandTitleOrganizationalChart"/>
    <dgm:cxn modelId="{8AB24290-B9C4-43AE-BB6E-C41104292268}" type="presParOf" srcId="{2B45D2A7-3645-4729-90DA-5BAA6E432FE0}" destId="{EB4FAB9C-3578-48EE-830E-A4AD327F1EF8}" srcOrd="0" destOrd="0" presId="urn:microsoft.com/office/officeart/2008/layout/NameandTitleOrganizationalChart"/>
    <dgm:cxn modelId="{7B1301C3-C344-4FAC-B4DB-937E609400A2}" type="presParOf" srcId="{EB4FAB9C-3578-48EE-830E-A4AD327F1EF8}" destId="{C81A9334-3B8C-4C0D-B5A5-81A3B9B08FCE}" srcOrd="0" destOrd="0" presId="urn:microsoft.com/office/officeart/2008/layout/NameandTitleOrganizationalChart"/>
    <dgm:cxn modelId="{8DDBBAC3-B564-4EED-B3DC-299E2C48D151}" type="presParOf" srcId="{EB4FAB9C-3578-48EE-830E-A4AD327F1EF8}" destId="{661DC6D6-CAE9-4BC0-A5ED-88645BDE8854}" srcOrd="1" destOrd="0" presId="urn:microsoft.com/office/officeart/2008/layout/NameandTitleOrganizationalChart"/>
    <dgm:cxn modelId="{9B1410D3-5FC5-41A9-BB97-C847094F28A4}" type="presParOf" srcId="{EB4FAB9C-3578-48EE-830E-A4AD327F1EF8}" destId="{BBD2D585-63BE-4827-9D64-6C2912B9BC75}" srcOrd="2" destOrd="0" presId="urn:microsoft.com/office/officeart/2008/layout/NameandTitleOrganizationalChart"/>
    <dgm:cxn modelId="{06ED06EF-2C8A-46ED-8172-D6D02C85806C}" type="presParOf" srcId="{2B45D2A7-3645-4729-90DA-5BAA6E432FE0}" destId="{FF285C48-A8E0-4874-B852-8B00BF2B0A4E}" srcOrd="1" destOrd="0" presId="urn:microsoft.com/office/officeart/2008/layout/NameandTitleOrganizationalChart"/>
    <dgm:cxn modelId="{20807251-90DF-40C4-9F81-8B5A279E9B99}" type="presParOf" srcId="{2B45D2A7-3645-4729-90DA-5BAA6E432FE0}" destId="{07628757-5F27-4E4F-A4AC-5FFC1B07587E}" srcOrd="2" destOrd="0" presId="urn:microsoft.com/office/officeart/2008/layout/NameandTitleOrganizationalChart"/>
    <dgm:cxn modelId="{EE76347B-C793-4237-B09E-B67A6836F9B9}" type="presParOf" srcId="{29A8B70C-9CB5-4BFF-ABB0-EADC884547F1}" destId="{CAF58902-70D2-4139-8648-DA41B6BF17F5}" srcOrd="2" destOrd="0" presId="urn:microsoft.com/office/officeart/2008/layout/NameandTitleOrganizationalChart"/>
    <dgm:cxn modelId="{324869F4-6FA6-41C9-B7A1-78CEDA39A3DA}" type="presParOf" srcId="{29A8B70C-9CB5-4BFF-ABB0-EADC884547F1}" destId="{BC71EE2F-4ADF-4CEC-A456-964521FC3863}" srcOrd="3" destOrd="0" presId="urn:microsoft.com/office/officeart/2008/layout/NameandTitleOrganizationalChart"/>
    <dgm:cxn modelId="{B09E9859-95C2-470D-AB14-4D8C938CF5A8}" type="presParOf" srcId="{BC71EE2F-4ADF-4CEC-A456-964521FC3863}" destId="{2D5CCC47-302B-4775-BE45-6039940B8D8C}" srcOrd="0" destOrd="0" presId="urn:microsoft.com/office/officeart/2008/layout/NameandTitleOrganizationalChart"/>
    <dgm:cxn modelId="{BFAD15BF-555F-4066-81A4-78E138494AB8}" type="presParOf" srcId="{2D5CCC47-302B-4775-BE45-6039940B8D8C}" destId="{2701450D-1C54-4252-901F-D5224F6741FB}" srcOrd="0" destOrd="0" presId="urn:microsoft.com/office/officeart/2008/layout/NameandTitleOrganizationalChart"/>
    <dgm:cxn modelId="{E0B0D126-4F62-445A-84AF-613B3AF4079F}" type="presParOf" srcId="{2D5CCC47-302B-4775-BE45-6039940B8D8C}" destId="{AE3C1635-C3F6-4B52-9985-530CE150D764}" srcOrd="1" destOrd="0" presId="urn:microsoft.com/office/officeart/2008/layout/NameandTitleOrganizationalChart"/>
    <dgm:cxn modelId="{C4C75B6A-A57D-4677-B94D-1CA625E33B66}" type="presParOf" srcId="{2D5CCC47-302B-4775-BE45-6039940B8D8C}" destId="{47AB8AA2-7EA8-4E3B-B179-F1836237886F}" srcOrd="2" destOrd="0" presId="urn:microsoft.com/office/officeart/2008/layout/NameandTitleOrganizationalChart"/>
    <dgm:cxn modelId="{F26EF63A-16D8-4FDF-84FB-55B2BB5E577C}" type="presParOf" srcId="{BC71EE2F-4ADF-4CEC-A456-964521FC3863}" destId="{A3801426-C4B9-40EA-B122-0E67389F11C8}" srcOrd="1" destOrd="0" presId="urn:microsoft.com/office/officeart/2008/layout/NameandTitleOrganizationalChart"/>
    <dgm:cxn modelId="{9EE8BD26-05AB-4926-9E77-ABEBDA39E675}" type="presParOf" srcId="{BC71EE2F-4ADF-4CEC-A456-964521FC3863}" destId="{D26159F2-909C-45A0-B932-D001E61CC445}" srcOrd="2" destOrd="0" presId="urn:microsoft.com/office/officeart/2008/layout/NameandTitleOrganizationalChart"/>
    <dgm:cxn modelId="{A8E0B8D2-F691-4C8F-9014-97F94D714A6B}" type="presParOf" srcId="{29A8B70C-9CB5-4BFF-ABB0-EADC884547F1}" destId="{AD545968-B7C0-4749-89A1-F9FBA96DE689}" srcOrd="4" destOrd="0" presId="urn:microsoft.com/office/officeart/2008/layout/NameandTitleOrganizationalChart"/>
    <dgm:cxn modelId="{F89C0BBE-C265-40F5-9590-1DC5BD36F775}" type="presParOf" srcId="{29A8B70C-9CB5-4BFF-ABB0-EADC884547F1}" destId="{7D946ED8-669E-4EBA-A0B0-A6A3E66EE1CF}" srcOrd="5" destOrd="0" presId="urn:microsoft.com/office/officeart/2008/layout/NameandTitleOrganizationalChart"/>
    <dgm:cxn modelId="{A06A0DAB-2A79-4DA5-B196-5DA8BDD64460}" type="presParOf" srcId="{7D946ED8-669E-4EBA-A0B0-A6A3E66EE1CF}" destId="{4C5831DF-5183-4436-B19E-07944102F0F0}" srcOrd="0" destOrd="0" presId="urn:microsoft.com/office/officeart/2008/layout/NameandTitleOrganizationalChart"/>
    <dgm:cxn modelId="{7504F38E-EF4E-4EE1-87C5-FDB39DA85F38}" type="presParOf" srcId="{4C5831DF-5183-4436-B19E-07944102F0F0}" destId="{28BA255D-D950-4399-B510-D2053E5A4003}" srcOrd="0" destOrd="0" presId="urn:microsoft.com/office/officeart/2008/layout/NameandTitleOrganizationalChart"/>
    <dgm:cxn modelId="{E7A0D304-E5D8-4389-8A47-125AD51CC07C}" type="presParOf" srcId="{4C5831DF-5183-4436-B19E-07944102F0F0}" destId="{A64C3DED-D0CD-444A-AB0E-724634ED6C90}" srcOrd="1" destOrd="0" presId="urn:microsoft.com/office/officeart/2008/layout/NameandTitleOrganizationalChart"/>
    <dgm:cxn modelId="{50E483A4-8100-4B19-BC39-2504A504BD07}" type="presParOf" srcId="{4C5831DF-5183-4436-B19E-07944102F0F0}" destId="{3B36BFDA-FC25-4006-8080-BE5658C69533}" srcOrd="2" destOrd="0" presId="urn:microsoft.com/office/officeart/2008/layout/NameandTitleOrganizationalChart"/>
    <dgm:cxn modelId="{3A5F207E-0E63-4231-8E4A-02A3AA624A12}" type="presParOf" srcId="{7D946ED8-669E-4EBA-A0B0-A6A3E66EE1CF}" destId="{941FF2C2-56AC-409D-B9F0-CD61DD7177D3}" srcOrd="1" destOrd="0" presId="urn:microsoft.com/office/officeart/2008/layout/NameandTitleOrganizationalChart"/>
    <dgm:cxn modelId="{AA4931EB-00B1-41CD-94BA-523D4C78CA9D}" type="presParOf" srcId="{7D946ED8-669E-4EBA-A0B0-A6A3E66EE1CF}" destId="{3B10F507-08D3-42D8-B9A2-9D8FAB7A6403}" srcOrd="2" destOrd="0" presId="urn:microsoft.com/office/officeart/2008/layout/NameandTitleOrganizationalChart"/>
    <dgm:cxn modelId="{C4D22C9D-9F0D-447C-AE2D-65EC5B5D2FD4}" type="presParOf" srcId="{E44F1190-889C-4CEC-93A0-F31C1564B5F9}" destId="{98761511-B1D5-4A89-BBAD-493247BD8DED}" srcOrd="2" destOrd="0" presId="urn:microsoft.com/office/officeart/2008/layout/NameandTitleOrganizationalChart"/>
    <dgm:cxn modelId="{5467C0AF-3FF6-4723-B58B-6BAFA86195F7}" type="presParOf" srcId="{98761511-B1D5-4A89-BBAD-493247BD8DED}" destId="{618F3797-F195-439E-8DD8-253C2406ECAD}" srcOrd="0" destOrd="0" presId="urn:microsoft.com/office/officeart/2008/layout/NameandTitleOrganizationalChart"/>
    <dgm:cxn modelId="{F62DFC7C-0D0E-4CA9-9356-CE81AD2F7ECB}" type="presParOf" srcId="{98761511-B1D5-4A89-BBAD-493247BD8DED}" destId="{64680A49-50BF-4E48-BC60-23328D382BFC}" srcOrd="1" destOrd="0" presId="urn:microsoft.com/office/officeart/2008/layout/NameandTitleOrganizationalChart"/>
    <dgm:cxn modelId="{E79FDEB4-6BA4-45FB-83CF-E635FD4C25E0}" type="presParOf" srcId="{64680A49-50BF-4E48-BC60-23328D382BFC}" destId="{FC69C22B-BF5E-4FA3-A8D4-194EB1CE6DE1}" srcOrd="0" destOrd="0" presId="urn:microsoft.com/office/officeart/2008/layout/NameandTitleOrganizationalChart"/>
    <dgm:cxn modelId="{29ED4D39-C361-4DC1-BC4A-28A196000B34}" type="presParOf" srcId="{FC69C22B-BF5E-4FA3-A8D4-194EB1CE6DE1}" destId="{1FFBCDC7-36F0-4580-A7D5-BA1BA3C6BE24}" srcOrd="0" destOrd="0" presId="urn:microsoft.com/office/officeart/2008/layout/NameandTitleOrganizationalChart"/>
    <dgm:cxn modelId="{5A409522-BC15-4C07-ACED-5E1D946CF2F2}" type="presParOf" srcId="{FC69C22B-BF5E-4FA3-A8D4-194EB1CE6DE1}" destId="{3A83711F-1620-45C9-9278-E8788C8C9C68}" srcOrd="1" destOrd="0" presId="urn:microsoft.com/office/officeart/2008/layout/NameandTitleOrganizationalChart"/>
    <dgm:cxn modelId="{C3D34DC3-FEED-4483-AE61-EF91DA808214}" type="presParOf" srcId="{FC69C22B-BF5E-4FA3-A8D4-194EB1CE6DE1}" destId="{E8DA38CE-8DA9-4547-946B-F0E2C03F4B6B}" srcOrd="2" destOrd="0" presId="urn:microsoft.com/office/officeart/2008/layout/NameandTitleOrganizationalChart"/>
    <dgm:cxn modelId="{0A6011C9-4F2A-4EF0-8B06-F8F35D10EF27}" type="presParOf" srcId="{64680A49-50BF-4E48-BC60-23328D382BFC}" destId="{C4F06503-30CA-42DF-9896-5C8CECA161DC}" srcOrd="1" destOrd="0" presId="urn:microsoft.com/office/officeart/2008/layout/NameandTitleOrganizationalChart"/>
    <dgm:cxn modelId="{CAB951D4-9D1C-4FBF-A04C-9C1994CCBC75}" type="presParOf" srcId="{64680A49-50BF-4E48-BC60-23328D382BFC}" destId="{C3143D36-935B-496E-95AE-C213EF9B6669}" srcOrd="2" destOrd="0" presId="urn:microsoft.com/office/officeart/2008/layout/NameandTitleOrganizational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45BFB2-0D97-48C0-B620-10CAFC1DA325}" type="doc">
      <dgm:prSet loTypeId="urn:microsoft.com/office/officeart/2008/layout/NameandTitleOrganizationalChart" loCatId="hierarchy" qsTypeId="urn:microsoft.com/office/officeart/2005/8/quickstyle/simple1" qsCatId="simple" csTypeId="urn:microsoft.com/office/officeart/2005/8/colors/accent1_2" csCatId="accent1" phldr="0"/>
      <dgm:spPr/>
      <dgm:t>
        <a:bodyPr/>
        <a:lstStyle/>
        <a:p>
          <a:endParaRPr lang="zh-CN" altLang="en-US"/>
        </a:p>
      </dgm:t>
    </dgm:pt>
    <dgm:pt modelId="{D814ED98-8CBC-4468-A797-F466C2C562CD}">
      <dgm:prSet phldrT="[文本]" phldr="1"/>
      <dgm:spPr/>
      <dgm:t>
        <a:bodyPr/>
        <a:lstStyle/>
        <a:p>
          <a:endParaRPr lang="zh-CN" altLang="en-US"/>
        </a:p>
      </dgm:t>
    </dgm:pt>
    <dgm:pt modelId="{EB35D072-4015-4237-BEF7-D8AE3C6DD2BE}" type="parTrans" cxnId="{DB6929F6-081A-43A3-96F9-5E6713A01595}">
      <dgm:prSet/>
      <dgm:spPr/>
      <dgm:t>
        <a:bodyPr/>
        <a:lstStyle/>
        <a:p>
          <a:endParaRPr lang="zh-CN" altLang="en-US"/>
        </a:p>
      </dgm:t>
    </dgm:pt>
    <dgm:pt modelId="{2950D387-8507-4063-BBED-0A1EEAAB0F61}" type="sibTrans" cxnId="{DB6929F6-081A-43A3-96F9-5E6713A01595}">
      <dgm:prSet/>
      <dgm:spPr/>
      <dgm:t>
        <a:bodyPr/>
        <a:lstStyle/>
        <a:p>
          <a:endParaRPr lang="zh-CN" altLang="en-US"/>
        </a:p>
      </dgm:t>
    </dgm:pt>
    <dgm:pt modelId="{71C6E31E-1EDC-416F-B765-1FC60E0E39E2}" type="asst">
      <dgm:prSet phldrT="[文本]" phldr="1"/>
      <dgm:spPr/>
      <dgm:t>
        <a:bodyPr/>
        <a:lstStyle/>
        <a:p>
          <a:endParaRPr lang="zh-CN" altLang="en-US"/>
        </a:p>
      </dgm:t>
    </dgm:pt>
    <dgm:pt modelId="{273BC091-687C-41FE-88D1-94F5836CE8D0}" type="parTrans" cxnId="{9D1F34C6-9BA7-4905-9E28-732CAD58451D}">
      <dgm:prSet/>
      <dgm:spPr/>
      <dgm:t>
        <a:bodyPr/>
        <a:lstStyle/>
        <a:p>
          <a:endParaRPr lang="zh-CN" altLang="en-US"/>
        </a:p>
      </dgm:t>
    </dgm:pt>
    <dgm:pt modelId="{2707D3BC-53A3-4520-9028-7A479427C7D9}" type="sibTrans" cxnId="{9D1F34C6-9BA7-4905-9E28-732CAD58451D}">
      <dgm:prSet/>
      <dgm:spPr/>
      <dgm:t>
        <a:bodyPr/>
        <a:lstStyle/>
        <a:p>
          <a:endParaRPr lang="zh-CN" altLang="en-US"/>
        </a:p>
      </dgm:t>
    </dgm:pt>
    <dgm:pt modelId="{89655C93-0CCA-4595-B6ED-9FA61A789F6F}">
      <dgm:prSet phldrT="[文本]" phldr="1"/>
      <dgm:spPr/>
      <dgm:t>
        <a:bodyPr/>
        <a:lstStyle/>
        <a:p>
          <a:endParaRPr lang="zh-CN" altLang="en-US"/>
        </a:p>
      </dgm:t>
    </dgm:pt>
    <dgm:pt modelId="{8BEAE8EE-4BEB-437F-B0E5-AD8ED882FAC7}" type="parTrans" cxnId="{8EAD0B7E-8D09-4D02-8A71-BF9F75AA2C0D}">
      <dgm:prSet/>
      <dgm:spPr/>
      <dgm:t>
        <a:bodyPr/>
        <a:lstStyle/>
        <a:p>
          <a:endParaRPr lang="zh-CN" altLang="en-US"/>
        </a:p>
      </dgm:t>
    </dgm:pt>
    <dgm:pt modelId="{00B692FF-94AB-49D3-8261-E048F5C3FFDA}" type="sibTrans" cxnId="{8EAD0B7E-8D09-4D02-8A71-BF9F75AA2C0D}">
      <dgm:prSet/>
      <dgm:spPr/>
      <dgm:t>
        <a:bodyPr/>
        <a:lstStyle/>
        <a:p>
          <a:endParaRPr lang="zh-CN" altLang="en-US"/>
        </a:p>
      </dgm:t>
    </dgm:pt>
    <dgm:pt modelId="{FB862873-29F6-4715-8920-C0BEF227FB78}">
      <dgm:prSet phldrT="[文本]" phldr="1"/>
      <dgm:spPr/>
      <dgm:t>
        <a:bodyPr/>
        <a:lstStyle/>
        <a:p>
          <a:endParaRPr lang="zh-CN" altLang="en-US"/>
        </a:p>
      </dgm:t>
    </dgm:pt>
    <dgm:pt modelId="{5B7A5BE4-A441-4C55-BC04-F9331B42FA38}" type="parTrans" cxnId="{96ED5DE7-4359-42EB-AA62-C9EB43C71369}">
      <dgm:prSet/>
      <dgm:spPr/>
      <dgm:t>
        <a:bodyPr/>
        <a:lstStyle/>
        <a:p>
          <a:endParaRPr lang="zh-CN" altLang="en-US"/>
        </a:p>
      </dgm:t>
    </dgm:pt>
    <dgm:pt modelId="{3E1EC4AD-9083-47C7-894D-9F4C4465A416}" type="sibTrans" cxnId="{96ED5DE7-4359-42EB-AA62-C9EB43C71369}">
      <dgm:prSet/>
      <dgm:spPr/>
      <dgm:t>
        <a:bodyPr/>
        <a:lstStyle/>
        <a:p>
          <a:endParaRPr lang="zh-CN" altLang="en-US"/>
        </a:p>
      </dgm:t>
    </dgm:pt>
    <dgm:pt modelId="{5B8F73DA-D5C6-40B8-808E-35710ED24A84}">
      <dgm:prSet phldrT="[文本]" phldr="1"/>
      <dgm:spPr/>
      <dgm:t>
        <a:bodyPr/>
        <a:lstStyle/>
        <a:p>
          <a:endParaRPr lang="zh-CN" altLang="en-US"/>
        </a:p>
      </dgm:t>
    </dgm:pt>
    <dgm:pt modelId="{F386E5E0-4653-4840-8C88-CA8C36157FEA}" type="parTrans" cxnId="{6DDAE078-F348-43D2-966A-43B2E261CA34}">
      <dgm:prSet/>
      <dgm:spPr/>
      <dgm:t>
        <a:bodyPr/>
        <a:lstStyle/>
        <a:p>
          <a:endParaRPr lang="zh-CN" altLang="en-US"/>
        </a:p>
      </dgm:t>
    </dgm:pt>
    <dgm:pt modelId="{DF8530B7-395E-4119-9C29-6DF2DD80C880}" type="sibTrans" cxnId="{6DDAE078-F348-43D2-966A-43B2E261CA34}">
      <dgm:prSet/>
      <dgm:spPr/>
      <dgm:t>
        <a:bodyPr/>
        <a:lstStyle/>
        <a:p>
          <a:endParaRPr lang="zh-CN" altLang="en-US"/>
        </a:p>
      </dgm:t>
    </dgm:pt>
    <dgm:pt modelId="{A351CE4A-47C2-46A3-8619-6AADF74BD69E}" type="pres">
      <dgm:prSet presAssocID="{7F45BFB2-0D97-48C0-B620-10CAFC1DA325}" presName="hierChild1" presStyleCnt="0">
        <dgm:presLayoutVars>
          <dgm:orgChart val="1"/>
          <dgm:chPref val="1"/>
          <dgm:dir/>
          <dgm:animOne val="branch"/>
          <dgm:animLvl val="lvl"/>
          <dgm:resizeHandles/>
        </dgm:presLayoutVars>
      </dgm:prSet>
      <dgm:spPr/>
    </dgm:pt>
    <dgm:pt modelId="{E44F1190-889C-4CEC-93A0-F31C1564B5F9}" type="pres">
      <dgm:prSet presAssocID="{D814ED98-8CBC-4468-A797-F466C2C562CD}" presName="hierRoot1" presStyleCnt="0">
        <dgm:presLayoutVars>
          <dgm:hierBranch val="init"/>
        </dgm:presLayoutVars>
      </dgm:prSet>
      <dgm:spPr/>
    </dgm:pt>
    <dgm:pt modelId="{38689A86-F4FF-4B11-95E4-DD7E8F01CDAF}" type="pres">
      <dgm:prSet presAssocID="{D814ED98-8CBC-4468-A797-F466C2C562CD}" presName="rootComposite1" presStyleCnt="0"/>
      <dgm:spPr/>
    </dgm:pt>
    <dgm:pt modelId="{62556501-917F-4918-A9CB-807237EF6ADE}" type="pres">
      <dgm:prSet presAssocID="{D814ED98-8CBC-4468-A797-F466C2C562CD}" presName="rootText1" presStyleLbl="node0" presStyleIdx="0" presStyleCnt="1">
        <dgm:presLayoutVars>
          <dgm:chMax/>
          <dgm:chPref val="3"/>
        </dgm:presLayoutVars>
      </dgm:prSet>
      <dgm:spPr/>
    </dgm:pt>
    <dgm:pt modelId="{570146C3-DF54-4DFC-89C8-80BF98AF65BE}" type="pres">
      <dgm:prSet presAssocID="{D814ED98-8CBC-4468-A797-F466C2C562CD}" presName="titleText1" presStyleLbl="fgAcc0" presStyleIdx="0" presStyleCnt="1">
        <dgm:presLayoutVars>
          <dgm:chMax val="0"/>
          <dgm:chPref val="0"/>
        </dgm:presLayoutVars>
      </dgm:prSet>
      <dgm:spPr/>
    </dgm:pt>
    <dgm:pt modelId="{28D462EA-2DAF-40D8-A9DA-D67CFF2D5ADF}" type="pres">
      <dgm:prSet presAssocID="{D814ED98-8CBC-4468-A797-F466C2C562CD}" presName="rootConnector1" presStyleLbl="node1" presStyleIdx="0" presStyleCnt="3"/>
      <dgm:spPr/>
    </dgm:pt>
    <dgm:pt modelId="{29A8B70C-9CB5-4BFF-ABB0-EADC884547F1}" type="pres">
      <dgm:prSet presAssocID="{D814ED98-8CBC-4468-A797-F466C2C562CD}" presName="hierChild2" presStyleCnt="0"/>
      <dgm:spPr/>
    </dgm:pt>
    <dgm:pt modelId="{3B108BB4-E89F-4564-821A-09C07E15BEF0}" type="pres">
      <dgm:prSet presAssocID="{8BEAE8EE-4BEB-437F-B0E5-AD8ED882FAC7}" presName="Name37" presStyleLbl="parChTrans1D2" presStyleIdx="0" presStyleCnt="4"/>
      <dgm:spPr/>
    </dgm:pt>
    <dgm:pt modelId="{2B45D2A7-3645-4729-90DA-5BAA6E432FE0}" type="pres">
      <dgm:prSet presAssocID="{89655C93-0CCA-4595-B6ED-9FA61A789F6F}" presName="hierRoot2" presStyleCnt="0">
        <dgm:presLayoutVars>
          <dgm:hierBranch val="init"/>
        </dgm:presLayoutVars>
      </dgm:prSet>
      <dgm:spPr/>
    </dgm:pt>
    <dgm:pt modelId="{EB4FAB9C-3578-48EE-830E-A4AD327F1EF8}" type="pres">
      <dgm:prSet presAssocID="{89655C93-0CCA-4595-B6ED-9FA61A789F6F}" presName="rootComposite" presStyleCnt="0"/>
      <dgm:spPr/>
    </dgm:pt>
    <dgm:pt modelId="{C81A9334-3B8C-4C0D-B5A5-81A3B9B08FCE}" type="pres">
      <dgm:prSet presAssocID="{89655C93-0CCA-4595-B6ED-9FA61A789F6F}" presName="rootText" presStyleLbl="node1" presStyleIdx="0" presStyleCnt="3">
        <dgm:presLayoutVars>
          <dgm:chMax/>
          <dgm:chPref val="3"/>
        </dgm:presLayoutVars>
      </dgm:prSet>
      <dgm:spPr/>
    </dgm:pt>
    <dgm:pt modelId="{661DC6D6-CAE9-4BC0-A5ED-88645BDE8854}" type="pres">
      <dgm:prSet presAssocID="{89655C93-0CCA-4595-B6ED-9FA61A789F6F}" presName="titleText2" presStyleLbl="fgAcc1" presStyleIdx="0" presStyleCnt="3">
        <dgm:presLayoutVars>
          <dgm:chMax val="0"/>
          <dgm:chPref val="0"/>
        </dgm:presLayoutVars>
      </dgm:prSet>
      <dgm:spPr/>
    </dgm:pt>
    <dgm:pt modelId="{BBD2D585-63BE-4827-9D64-6C2912B9BC75}" type="pres">
      <dgm:prSet presAssocID="{89655C93-0CCA-4595-B6ED-9FA61A789F6F}" presName="rootConnector" presStyleLbl="node2" presStyleIdx="0" presStyleCnt="0"/>
      <dgm:spPr/>
    </dgm:pt>
    <dgm:pt modelId="{FF285C48-A8E0-4874-B852-8B00BF2B0A4E}" type="pres">
      <dgm:prSet presAssocID="{89655C93-0CCA-4595-B6ED-9FA61A789F6F}" presName="hierChild4" presStyleCnt="0"/>
      <dgm:spPr/>
    </dgm:pt>
    <dgm:pt modelId="{07628757-5F27-4E4F-A4AC-5FFC1B07587E}" type="pres">
      <dgm:prSet presAssocID="{89655C93-0CCA-4595-B6ED-9FA61A789F6F}" presName="hierChild5" presStyleCnt="0"/>
      <dgm:spPr/>
    </dgm:pt>
    <dgm:pt modelId="{CAF58902-70D2-4139-8648-DA41B6BF17F5}" type="pres">
      <dgm:prSet presAssocID="{5B7A5BE4-A441-4C55-BC04-F9331B42FA38}" presName="Name37" presStyleLbl="parChTrans1D2" presStyleIdx="1" presStyleCnt="4"/>
      <dgm:spPr/>
    </dgm:pt>
    <dgm:pt modelId="{BC71EE2F-4ADF-4CEC-A456-964521FC3863}" type="pres">
      <dgm:prSet presAssocID="{FB862873-29F6-4715-8920-C0BEF227FB78}" presName="hierRoot2" presStyleCnt="0">
        <dgm:presLayoutVars>
          <dgm:hierBranch val="init"/>
        </dgm:presLayoutVars>
      </dgm:prSet>
      <dgm:spPr/>
    </dgm:pt>
    <dgm:pt modelId="{2D5CCC47-302B-4775-BE45-6039940B8D8C}" type="pres">
      <dgm:prSet presAssocID="{FB862873-29F6-4715-8920-C0BEF227FB78}" presName="rootComposite" presStyleCnt="0"/>
      <dgm:spPr/>
    </dgm:pt>
    <dgm:pt modelId="{2701450D-1C54-4252-901F-D5224F6741FB}" type="pres">
      <dgm:prSet presAssocID="{FB862873-29F6-4715-8920-C0BEF227FB78}" presName="rootText" presStyleLbl="node1" presStyleIdx="1" presStyleCnt="3">
        <dgm:presLayoutVars>
          <dgm:chMax/>
          <dgm:chPref val="3"/>
        </dgm:presLayoutVars>
      </dgm:prSet>
      <dgm:spPr/>
    </dgm:pt>
    <dgm:pt modelId="{AE3C1635-C3F6-4B52-9985-530CE150D764}" type="pres">
      <dgm:prSet presAssocID="{FB862873-29F6-4715-8920-C0BEF227FB78}" presName="titleText2" presStyleLbl="fgAcc1" presStyleIdx="1" presStyleCnt="3">
        <dgm:presLayoutVars>
          <dgm:chMax val="0"/>
          <dgm:chPref val="0"/>
        </dgm:presLayoutVars>
      </dgm:prSet>
      <dgm:spPr/>
    </dgm:pt>
    <dgm:pt modelId="{47AB8AA2-7EA8-4E3B-B179-F1836237886F}" type="pres">
      <dgm:prSet presAssocID="{FB862873-29F6-4715-8920-C0BEF227FB78}" presName="rootConnector" presStyleLbl="node2" presStyleIdx="0" presStyleCnt="0"/>
      <dgm:spPr/>
    </dgm:pt>
    <dgm:pt modelId="{A3801426-C4B9-40EA-B122-0E67389F11C8}" type="pres">
      <dgm:prSet presAssocID="{FB862873-29F6-4715-8920-C0BEF227FB78}" presName="hierChild4" presStyleCnt="0"/>
      <dgm:spPr/>
    </dgm:pt>
    <dgm:pt modelId="{D26159F2-909C-45A0-B932-D001E61CC445}" type="pres">
      <dgm:prSet presAssocID="{FB862873-29F6-4715-8920-C0BEF227FB78}" presName="hierChild5" presStyleCnt="0"/>
      <dgm:spPr/>
    </dgm:pt>
    <dgm:pt modelId="{AD545968-B7C0-4749-89A1-F9FBA96DE689}" type="pres">
      <dgm:prSet presAssocID="{F386E5E0-4653-4840-8C88-CA8C36157FEA}" presName="Name37" presStyleLbl="parChTrans1D2" presStyleIdx="2" presStyleCnt="4"/>
      <dgm:spPr/>
    </dgm:pt>
    <dgm:pt modelId="{7D946ED8-669E-4EBA-A0B0-A6A3E66EE1CF}" type="pres">
      <dgm:prSet presAssocID="{5B8F73DA-D5C6-40B8-808E-35710ED24A84}" presName="hierRoot2" presStyleCnt="0">
        <dgm:presLayoutVars>
          <dgm:hierBranch val="init"/>
        </dgm:presLayoutVars>
      </dgm:prSet>
      <dgm:spPr/>
    </dgm:pt>
    <dgm:pt modelId="{4C5831DF-5183-4436-B19E-07944102F0F0}" type="pres">
      <dgm:prSet presAssocID="{5B8F73DA-D5C6-40B8-808E-35710ED24A84}" presName="rootComposite" presStyleCnt="0"/>
      <dgm:spPr/>
    </dgm:pt>
    <dgm:pt modelId="{28BA255D-D950-4399-B510-D2053E5A4003}" type="pres">
      <dgm:prSet presAssocID="{5B8F73DA-D5C6-40B8-808E-35710ED24A84}" presName="rootText" presStyleLbl="node1" presStyleIdx="2" presStyleCnt="3">
        <dgm:presLayoutVars>
          <dgm:chMax/>
          <dgm:chPref val="3"/>
        </dgm:presLayoutVars>
      </dgm:prSet>
      <dgm:spPr/>
    </dgm:pt>
    <dgm:pt modelId="{A64C3DED-D0CD-444A-AB0E-724634ED6C90}" type="pres">
      <dgm:prSet presAssocID="{5B8F73DA-D5C6-40B8-808E-35710ED24A84}" presName="titleText2" presStyleLbl="fgAcc1" presStyleIdx="2" presStyleCnt="3">
        <dgm:presLayoutVars>
          <dgm:chMax val="0"/>
          <dgm:chPref val="0"/>
        </dgm:presLayoutVars>
      </dgm:prSet>
      <dgm:spPr/>
    </dgm:pt>
    <dgm:pt modelId="{3B36BFDA-FC25-4006-8080-BE5658C69533}" type="pres">
      <dgm:prSet presAssocID="{5B8F73DA-D5C6-40B8-808E-35710ED24A84}" presName="rootConnector" presStyleLbl="node2" presStyleIdx="0" presStyleCnt="0"/>
      <dgm:spPr/>
    </dgm:pt>
    <dgm:pt modelId="{941FF2C2-56AC-409D-B9F0-CD61DD7177D3}" type="pres">
      <dgm:prSet presAssocID="{5B8F73DA-D5C6-40B8-808E-35710ED24A84}" presName="hierChild4" presStyleCnt="0"/>
      <dgm:spPr/>
    </dgm:pt>
    <dgm:pt modelId="{3B10F507-08D3-42D8-B9A2-9D8FAB7A6403}" type="pres">
      <dgm:prSet presAssocID="{5B8F73DA-D5C6-40B8-808E-35710ED24A84}" presName="hierChild5" presStyleCnt="0"/>
      <dgm:spPr/>
    </dgm:pt>
    <dgm:pt modelId="{98761511-B1D5-4A89-BBAD-493247BD8DED}" type="pres">
      <dgm:prSet presAssocID="{D814ED98-8CBC-4468-A797-F466C2C562CD}" presName="hierChild3" presStyleCnt="0"/>
      <dgm:spPr/>
    </dgm:pt>
    <dgm:pt modelId="{618F3797-F195-439E-8DD8-253C2406ECAD}" type="pres">
      <dgm:prSet presAssocID="{273BC091-687C-41FE-88D1-94F5836CE8D0}" presName="Name96" presStyleLbl="parChTrans1D2" presStyleIdx="3" presStyleCnt="4"/>
      <dgm:spPr/>
    </dgm:pt>
    <dgm:pt modelId="{64680A49-50BF-4E48-BC60-23328D382BFC}" type="pres">
      <dgm:prSet presAssocID="{71C6E31E-1EDC-416F-B765-1FC60E0E39E2}" presName="hierRoot3" presStyleCnt="0">
        <dgm:presLayoutVars>
          <dgm:hierBranch val="init"/>
        </dgm:presLayoutVars>
      </dgm:prSet>
      <dgm:spPr/>
    </dgm:pt>
    <dgm:pt modelId="{FC69C22B-BF5E-4FA3-A8D4-194EB1CE6DE1}" type="pres">
      <dgm:prSet presAssocID="{71C6E31E-1EDC-416F-B765-1FC60E0E39E2}" presName="rootComposite3" presStyleCnt="0"/>
      <dgm:spPr/>
    </dgm:pt>
    <dgm:pt modelId="{1FFBCDC7-36F0-4580-A7D5-BA1BA3C6BE24}" type="pres">
      <dgm:prSet presAssocID="{71C6E31E-1EDC-416F-B765-1FC60E0E39E2}" presName="rootText3" presStyleLbl="asst1" presStyleIdx="0" presStyleCnt="1">
        <dgm:presLayoutVars>
          <dgm:chPref val="3"/>
        </dgm:presLayoutVars>
      </dgm:prSet>
      <dgm:spPr/>
    </dgm:pt>
    <dgm:pt modelId="{3A83711F-1620-45C9-9278-E8788C8C9C68}" type="pres">
      <dgm:prSet presAssocID="{71C6E31E-1EDC-416F-B765-1FC60E0E39E2}" presName="titleText3" presStyleLbl="fgAcc2" presStyleIdx="0" presStyleCnt="1">
        <dgm:presLayoutVars>
          <dgm:chMax val="0"/>
          <dgm:chPref val="0"/>
        </dgm:presLayoutVars>
      </dgm:prSet>
      <dgm:spPr/>
    </dgm:pt>
    <dgm:pt modelId="{E8DA38CE-8DA9-4547-946B-F0E2C03F4B6B}" type="pres">
      <dgm:prSet presAssocID="{71C6E31E-1EDC-416F-B765-1FC60E0E39E2}" presName="rootConnector3" presStyleLbl="asst1" presStyleIdx="0" presStyleCnt="1"/>
      <dgm:spPr/>
    </dgm:pt>
    <dgm:pt modelId="{C4F06503-30CA-42DF-9896-5C8CECA161DC}" type="pres">
      <dgm:prSet presAssocID="{71C6E31E-1EDC-416F-B765-1FC60E0E39E2}" presName="hierChild6" presStyleCnt="0"/>
      <dgm:spPr/>
    </dgm:pt>
    <dgm:pt modelId="{C3143D36-935B-496E-95AE-C213EF9B6669}" type="pres">
      <dgm:prSet presAssocID="{71C6E31E-1EDC-416F-B765-1FC60E0E39E2}" presName="hierChild7" presStyleCnt="0"/>
      <dgm:spPr/>
    </dgm:pt>
  </dgm:ptLst>
  <dgm:cxnLst>
    <dgm:cxn modelId="{2690A305-2B93-4B83-90B7-F50EB512DCD6}" type="presOf" srcId="{2950D387-8507-4063-BBED-0A1EEAAB0F61}" destId="{570146C3-DF54-4DFC-89C8-80BF98AF65BE}" srcOrd="0" destOrd="0" presId="urn:microsoft.com/office/officeart/2008/layout/NameandTitleOrganizationalChart"/>
    <dgm:cxn modelId="{C3E86D0C-1FD0-4907-B9E5-EE1659E32AF8}" type="presOf" srcId="{89655C93-0CCA-4595-B6ED-9FA61A789F6F}" destId="{C81A9334-3B8C-4C0D-B5A5-81A3B9B08FCE}" srcOrd="0" destOrd="0" presId="urn:microsoft.com/office/officeart/2008/layout/NameandTitleOrganizationalChart"/>
    <dgm:cxn modelId="{E7FB7616-5355-4791-A255-78B59055882E}" type="presOf" srcId="{FB862873-29F6-4715-8920-C0BEF227FB78}" destId="{2701450D-1C54-4252-901F-D5224F6741FB}" srcOrd="0" destOrd="0" presId="urn:microsoft.com/office/officeart/2008/layout/NameandTitleOrganizationalChart"/>
    <dgm:cxn modelId="{B845BE16-0B80-4058-A61A-58109F7D481F}" type="presOf" srcId="{5B7A5BE4-A441-4C55-BC04-F9331B42FA38}" destId="{CAF58902-70D2-4139-8648-DA41B6BF17F5}" srcOrd="0" destOrd="0" presId="urn:microsoft.com/office/officeart/2008/layout/NameandTitleOrganizationalChart"/>
    <dgm:cxn modelId="{5589A51B-B871-4022-8ED3-D5D99B0315C0}" type="presOf" srcId="{5B8F73DA-D5C6-40B8-808E-35710ED24A84}" destId="{3B36BFDA-FC25-4006-8080-BE5658C69533}" srcOrd="1" destOrd="0" presId="urn:microsoft.com/office/officeart/2008/layout/NameandTitleOrganizationalChart"/>
    <dgm:cxn modelId="{9686E91D-F7DF-47C9-A123-4378965297B4}" type="presOf" srcId="{2707D3BC-53A3-4520-9028-7A479427C7D9}" destId="{3A83711F-1620-45C9-9278-E8788C8C9C68}" srcOrd="0" destOrd="0" presId="urn:microsoft.com/office/officeart/2008/layout/NameandTitleOrganizationalChart"/>
    <dgm:cxn modelId="{178E5C31-495C-474D-883E-B31680C914E1}" type="presOf" srcId="{D814ED98-8CBC-4468-A797-F466C2C562CD}" destId="{28D462EA-2DAF-40D8-A9DA-D67CFF2D5ADF}" srcOrd="1" destOrd="0" presId="urn:microsoft.com/office/officeart/2008/layout/NameandTitleOrganizationalChart"/>
    <dgm:cxn modelId="{4F4FC93B-310F-4D63-805B-B231B858C711}" type="presOf" srcId="{71C6E31E-1EDC-416F-B765-1FC60E0E39E2}" destId="{1FFBCDC7-36F0-4580-A7D5-BA1BA3C6BE24}" srcOrd="0" destOrd="0" presId="urn:microsoft.com/office/officeart/2008/layout/NameandTitleOrganizationalChart"/>
    <dgm:cxn modelId="{A35D0745-9A0C-4CD6-92ED-73E32340B0CF}" type="presOf" srcId="{89655C93-0CCA-4595-B6ED-9FA61A789F6F}" destId="{BBD2D585-63BE-4827-9D64-6C2912B9BC75}" srcOrd="1" destOrd="0" presId="urn:microsoft.com/office/officeart/2008/layout/NameandTitleOrganizationalChart"/>
    <dgm:cxn modelId="{18C1A95A-5577-49F1-8434-7F43C6E46368}" type="presOf" srcId="{00B692FF-94AB-49D3-8261-E048F5C3FFDA}" destId="{661DC6D6-CAE9-4BC0-A5ED-88645BDE8854}" srcOrd="0" destOrd="0" presId="urn:microsoft.com/office/officeart/2008/layout/NameandTitleOrganizationalChart"/>
    <dgm:cxn modelId="{A9088B65-516E-45EC-8886-6C0FC1F7A133}" type="presOf" srcId="{8BEAE8EE-4BEB-437F-B0E5-AD8ED882FAC7}" destId="{3B108BB4-E89F-4564-821A-09C07E15BEF0}" srcOrd="0" destOrd="0" presId="urn:microsoft.com/office/officeart/2008/layout/NameandTitleOrganizationalChart"/>
    <dgm:cxn modelId="{28144F72-E83D-4459-AD80-21315AF1E448}" type="presOf" srcId="{DF8530B7-395E-4119-9C29-6DF2DD80C880}" destId="{A64C3DED-D0CD-444A-AB0E-724634ED6C90}" srcOrd="0" destOrd="0" presId="urn:microsoft.com/office/officeart/2008/layout/NameandTitleOrganizationalChart"/>
    <dgm:cxn modelId="{6DDAE078-F348-43D2-966A-43B2E261CA34}" srcId="{D814ED98-8CBC-4468-A797-F466C2C562CD}" destId="{5B8F73DA-D5C6-40B8-808E-35710ED24A84}" srcOrd="3" destOrd="0" parTransId="{F386E5E0-4653-4840-8C88-CA8C36157FEA}" sibTransId="{DF8530B7-395E-4119-9C29-6DF2DD80C880}"/>
    <dgm:cxn modelId="{8EAD0B7E-8D09-4D02-8A71-BF9F75AA2C0D}" srcId="{D814ED98-8CBC-4468-A797-F466C2C562CD}" destId="{89655C93-0CCA-4595-B6ED-9FA61A789F6F}" srcOrd="1" destOrd="0" parTransId="{8BEAE8EE-4BEB-437F-B0E5-AD8ED882FAC7}" sibTransId="{00B692FF-94AB-49D3-8261-E048F5C3FFDA}"/>
    <dgm:cxn modelId="{DBAA8A86-B621-4D17-92BB-C9B1496A3D93}" type="presOf" srcId="{D814ED98-8CBC-4468-A797-F466C2C562CD}" destId="{62556501-917F-4918-A9CB-807237EF6ADE}" srcOrd="0" destOrd="0" presId="urn:microsoft.com/office/officeart/2008/layout/NameandTitleOrganizationalChart"/>
    <dgm:cxn modelId="{DD17768B-6CB6-4F47-BC5E-86A74EFBE188}" type="presOf" srcId="{3E1EC4AD-9083-47C7-894D-9F4C4465A416}" destId="{AE3C1635-C3F6-4B52-9985-530CE150D764}" srcOrd="0" destOrd="0" presId="urn:microsoft.com/office/officeart/2008/layout/NameandTitleOrganizationalChart"/>
    <dgm:cxn modelId="{EFFFECA2-45F8-4B82-B4D1-7DD2F5C9367B}" type="presOf" srcId="{FB862873-29F6-4715-8920-C0BEF227FB78}" destId="{47AB8AA2-7EA8-4E3B-B179-F1836237886F}" srcOrd="1" destOrd="0" presId="urn:microsoft.com/office/officeart/2008/layout/NameandTitleOrganizationalChart"/>
    <dgm:cxn modelId="{8688B4AF-6A33-4FCB-87D8-7BE416EC0021}" type="presOf" srcId="{273BC091-687C-41FE-88D1-94F5836CE8D0}" destId="{618F3797-F195-439E-8DD8-253C2406ECAD}" srcOrd="0" destOrd="0" presId="urn:microsoft.com/office/officeart/2008/layout/NameandTitleOrganizationalChart"/>
    <dgm:cxn modelId="{385863C1-2815-4149-A40D-B99BC8874071}" type="presOf" srcId="{F386E5E0-4653-4840-8C88-CA8C36157FEA}" destId="{AD545968-B7C0-4749-89A1-F9FBA96DE689}" srcOrd="0" destOrd="0" presId="urn:microsoft.com/office/officeart/2008/layout/NameandTitleOrganizationalChart"/>
    <dgm:cxn modelId="{9D1F34C6-9BA7-4905-9E28-732CAD58451D}" srcId="{D814ED98-8CBC-4468-A797-F466C2C562CD}" destId="{71C6E31E-1EDC-416F-B765-1FC60E0E39E2}" srcOrd="0" destOrd="0" parTransId="{273BC091-687C-41FE-88D1-94F5836CE8D0}" sibTransId="{2707D3BC-53A3-4520-9028-7A479427C7D9}"/>
    <dgm:cxn modelId="{E8D61ACA-B313-4CC9-8FB9-886DD94E49B8}" type="presOf" srcId="{5B8F73DA-D5C6-40B8-808E-35710ED24A84}" destId="{28BA255D-D950-4399-B510-D2053E5A4003}" srcOrd="0" destOrd="0" presId="urn:microsoft.com/office/officeart/2008/layout/NameandTitleOrganizationalChart"/>
    <dgm:cxn modelId="{15A35ACE-5946-4EED-84EF-F1F860CB2A4C}" type="presOf" srcId="{7F45BFB2-0D97-48C0-B620-10CAFC1DA325}" destId="{A351CE4A-47C2-46A3-8619-6AADF74BD69E}" srcOrd="0" destOrd="0" presId="urn:microsoft.com/office/officeart/2008/layout/NameandTitleOrganizationalChart"/>
    <dgm:cxn modelId="{DB1DEBCE-01C0-4F94-965F-CFADE2BABB02}" type="presOf" srcId="{71C6E31E-1EDC-416F-B765-1FC60E0E39E2}" destId="{E8DA38CE-8DA9-4547-946B-F0E2C03F4B6B}" srcOrd="1" destOrd="0" presId="urn:microsoft.com/office/officeart/2008/layout/NameandTitleOrganizationalChart"/>
    <dgm:cxn modelId="{96ED5DE7-4359-42EB-AA62-C9EB43C71369}" srcId="{D814ED98-8CBC-4468-A797-F466C2C562CD}" destId="{FB862873-29F6-4715-8920-C0BEF227FB78}" srcOrd="2" destOrd="0" parTransId="{5B7A5BE4-A441-4C55-BC04-F9331B42FA38}" sibTransId="{3E1EC4AD-9083-47C7-894D-9F4C4465A416}"/>
    <dgm:cxn modelId="{DB6929F6-081A-43A3-96F9-5E6713A01595}" srcId="{7F45BFB2-0D97-48C0-B620-10CAFC1DA325}" destId="{D814ED98-8CBC-4468-A797-F466C2C562CD}" srcOrd="0" destOrd="0" parTransId="{EB35D072-4015-4237-BEF7-D8AE3C6DD2BE}" sibTransId="{2950D387-8507-4063-BBED-0A1EEAAB0F61}"/>
    <dgm:cxn modelId="{0CB25A05-4A45-4191-B110-31A642589E68}" type="presParOf" srcId="{A351CE4A-47C2-46A3-8619-6AADF74BD69E}" destId="{E44F1190-889C-4CEC-93A0-F31C1564B5F9}" srcOrd="0" destOrd="0" presId="urn:microsoft.com/office/officeart/2008/layout/NameandTitleOrganizationalChart"/>
    <dgm:cxn modelId="{FBDB4AE8-5329-4F8F-A575-2AC6152D64B3}" type="presParOf" srcId="{E44F1190-889C-4CEC-93A0-F31C1564B5F9}" destId="{38689A86-F4FF-4B11-95E4-DD7E8F01CDAF}" srcOrd="0" destOrd="0" presId="urn:microsoft.com/office/officeart/2008/layout/NameandTitleOrganizationalChart"/>
    <dgm:cxn modelId="{3C71E51B-625C-49B9-8ADE-D8A40CD08AE0}" type="presParOf" srcId="{38689A86-F4FF-4B11-95E4-DD7E8F01CDAF}" destId="{62556501-917F-4918-A9CB-807237EF6ADE}" srcOrd="0" destOrd="0" presId="urn:microsoft.com/office/officeart/2008/layout/NameandTitleOrganizationalChart"/>
    <dgm:cxn modelId="{5A75C5B9-2829-40CC-A95E-4B14F4C7F737}" type="presParOf" srcId="{38689A86-F4FF-4B11-95E4-DD7E8F01CDAF}" destId="{570146C3-DF54-4DFC-89C8-80BF98AF65BE}" srcOrd="1" destOrd="0" presId="urn:microsoft.com/office/officeart/2008/layout/NameandTitleOrganizationalChart"/>
    <dgm:cxn modelId="{E203ADC6-5DC7-4175-9915-A9B385051A3E}" type="presParOf" srcId="{38689A86-F4FF-4B11-95E4-DD7E8F01CDAF}" destId="{28D462EA-2DAF-40D8-A9DA-D67CFF2D5ADF}" srcOrd="2" destOrd="0" presId="urn:microsoft.com/office/officeart/2008/layout/NameandTitleOrganizationalChart"/>
    <dgm:cxn modelId="{6F789998-E713-4220-973D-6AA0E601BAD9}" type="presParOf" srcId="{E44F1190-889C-4CEC-93A0-F31C1564B5F9}" destId="{29A8B70C-9CB5-4BFF-ABB0-EADC884547F1}" srcOrd="1" destOrd="0" presId="urn:microsoft.com/office/officeart/2008/layout/NameandTitleOrganizationalChart"/>
    <dgm:cxn modelId="{399299A9-3F59-4595-8F4B-9AB71E592943}" type="presParOf" srcId="{29A8B70C-9CB5-4BFF-ABB0-EADC884547F1}" destId="{3B108BB4-E89F-4564-821A-09C07E15BEF0}" srcOrd="0" destOrd="0" presId="urn:microsoft.com/office/officeart/2008/layout/NameandTitleOrganizationalChart"/>
    <dgm:cxn modelId="{9F1FAA28-8FE9-472C-A925-7812594ED564}" type="presParOf" srcId="{29A8B70C-9CB5-4BFF-ABB0-EADC884547F1}" destId="{2B45D2A7-3645-4729-90DA-5BAA6E432FE0}" srcOrd="1" destOrd="0" presId="urn:microsoft.com/office/officeart/2008/layout/NameandTitleOrganizationalChart"/>
    <dgm:cxn modelId="{8AB24290-B9C4-43AE-BB6E-C41104292268}" type="presParOf" srcId="{2B45D2A7-3645-4729-90DA-5BAA6E432FE0}" destId="{EB4FAB9C-3578-48EE-830E-A4AD327F1EF8}" srcOrd="0" destOrd="0" presId="urn:microsoft.com/office/officeart/2008/layout/NameandTitleOrganizationalChart"/>
    <dgm:cxn modelId="{7B1301C3-C344-4FAC-B4DB-937E609400A2}" type="presParOf" srcId="{EB4FAB9C-3578-48EE-830E-A4AD327F1EF8}" destId="{C81A9334-3B8C-4C0D-B5A5-81A3B9B08FCE}" srcOrd="0" destOrd="0" presId="urn:microsoft.com/office/officeart/2008/layout/NameandTitleOrganizationalChart"/>
    <dgm:cxn modelId="{8DDBBAC3-B564-4EED-B3DC-299E2C48D151}" type="presParOf" srcId="{EB4FAB9C-3578-48EE-830E-A4AD327F1EF8}" destId="{661DC6D6-CAE9-4BC0-A5ED-88645BDE8854}" srcOrd="1" destOrd="0" presId="urn:microsoft.com/office/officeart/2008/layout/NameandTitleOrganizationalChart"/>
    <dgm:cxn modelId="{9B1410D3-5FC5-41A9-BB97-C847094F28A4}" type="presParOf" srcId="{EB4FAB9C-3578-48EE-830E-A4AD327F1EF8}" destId="{BBD2D585-63BE-4827-9D64-6C2912B9BC75}" srcOrd="2" destOrd="0" presId="urn:microsoft.com/office/officeart/2008/layout/NameandTitleOrganizationalChart"/>
    <dgm:cxn modelId="{06ED06EF-2C8A-46ED-8172-D6D02C85806C}" type="presParOf" srcId="{2B45D2A7-3645-4729-90DA-5BAA6E432FE0}" destId="{FF285C48-A8E0-4874-B852-8B00BF2B0A4E}" srcOrd="1" destOrd="0" presId="urn:microsoft.com/office/officeart/2008/layout/NameandTitleOrganizationalChart"/>
    <dgm:cxn modelId="{20807251-90DF-40C4-9F81-8B5A279E9B99}" type="presParOf" srcId="{2B45D2A7-3645-4729-90DA-5BAA6E432FE0}" destId="{07628757-5F27-4E4F-A4AC-5FFC1B07587E}" srcOrd="2" destOrd="0" presId="urn:microsoft.com/office/officeart/2008/layout/NameandTitleOrganizationalChart"/>
    <dgm:cxn modelId="{EE76347B-C793-4237-B09E-B67A6836F9B9}" type="presParOf" srcId="{29A8B70C-9CB5-4BFF-ABB0-EADC884547F1}" destId="{CAF58902-70D2-4139-8648-DA41B6BF17F5}" srcOrd="2" destOrd="0" presId="urn:microsoft.com/office/officeart/2008/layout/NameandTitleOrganizationalChart"/>
    <dgm:cxn modelId="{324869F4-6FA6-41C9-B7A1-78CEDA39A3DA}" type="presParOf" srcId="{29A8B70C-9CB5-4BFF-ABB0-EADC884547F1}" destId="{BC71EE2F-4ADF-4CEC-A456-964521FC3863}" srcOrd="3" destOrd="0" presId="urn:microsoft.com/office/officeart/2008/layout/NameandTitleOrganizationalChart"/>
    <dgm:cxn modelId="{B09E9859-95C2-470D-AB14-4D8C938CF5A8}" type="presParOf" srcId="{BC71EE2F-4ADF-4CEC-A456-964521FC3863}" destId="{2D5CCC47-302B-4775-BE45-6039940B8D8C}" srcOrd="0" destOrd="0" presId="urn:microsoft.com/office/officeart/2008/layout/NameandTitleOrganizationalChart"/>
    <dgm:cxn modelId="{BFAD15BF-555F-4066-81A4-78E138494AB8}" type="presParOf" srcId="{2D5CCC47-302B-4775-BE45-6039940B8D8C}" destId="{2701450D-1C54-4252-901F-D5224F6741FB}" srcOrd="0" destOrd="0" presId="urn:microsoft.com/office/officeart/2008/layout/NameandTitleOrganizationalChart"/>
    <dgm:cxn modelId="{E0B0D126-4F62-445A-84AF-613B3AF4079F}" type="presParOf" srcId="{2D5CCC47-302B-4775-BE45-6039940B8D8C}" destId="{AE3C1635-C3F6-4B52-9985-530CE150D764}" srcOrd="1" destOrd="0" presId="urn:microsoft.com/office/officeart/2008/layout/NameandTitleOrganizationalChart"/>
    <dgm:cxn modelId="{C4C75B6A-A57D-4677-B94D-1CA625E33B66}" type="presParOf" srcId="{2D5CCC47-302B-4775-BE45-6039940B8D8C}" destId="{47AB8AA2-7EA8-4E3B-B179-F1836237886F}" srcOrd="2" destOrd="0" presId="urn:microsoft.com/office/officeart/2008/layout/NameandTitleOrganizationalChart"/>
    <dgm:cxn modelId="{F26EF63A-16D8-4FDF-84FB-55B2BB5E577C}" type="presParOf" srcId="{BC71EE2F-4ADF-4CEC-A456-964521FC3863}" destId="{A3801426-C4B9-40EA-B122-0E67389F11C8}" srcOrd="1" destOrd="0" presId="urn:microsoft.com/office/officeart/2008/layout/NameandTitleOrganizationalChart"/>
    <dgm:cxn modelId="{9EE8BD26-05AB-4926-9E77-ABEBDA39E675}" type="presParOf" srcId="{BC71EE2F-4ADF-4CEC-A456-964521FC3863}" destId="{D26159F2-909C-45A0-B932-D001E61CC445}" srcOrd="2" destOrd="0" presId="urn:microsoft.com/office/officeart/2008/layout/NameandTitleOrganizationalChart"/>
    <dgm:cxn modelId="{A8E0B8D2-F691-4C8F-9014-97F94D714A6B}" type="presParOf" srcId="{29A8B70C-9CB5-4BFF-ABB0-EADC884547F1}" destId="{AD545968-B7C0-4749-89A1-F9FBA96DE689}" srcOrd="4" destOrd="0" presId="urn:microsoft.com/office/officeart/2008/layout/NameandTitleOrganizationalChart"/>
    <dgm:cxn modelId="{F89C0BBE-C265-40F5-9590-1DC5BD36F775}" type="presParOf" srcId="{29A8B70C-9CB5-4BFF-ABB0-EADC884547F1}" destId="{7D946ED8-669E-4EBA-A0B0-A6A3E66EE1CF}" srcOrd="5" destOrd="0" presId="urn:microsoft.com/office/officeart/2008/layout/NameandTitleOrganizationalChart"/>
    <dgm:cxn modelId="{A06A0DAB-2A79-4DA5-B196-5DA8BDD64460}" type="presParOf" srcId="{7D946ED8-669E-4EBA-A0B0-A6A3E66EE1CF}" destId="{4C5831DF-5183-4436-B19E-07944102F0F0}" srcOrd="0" destOrd="0" presId="urn:microsoft.com/office/officeart/2008/layout/NameandTitleOrganizationalChart"/>
    <dgm:cxn modelId="{7504F38E-EF4E-4EE1-87C5-FDB39DA85F38}" type="presParOf" srcId="{4C5831DF-5183-4436-B19E-07944102F0F0}" destId="{28BA255D-D950-4399-B510-D2053E5A4003}" srcOrd="0" destOrd="0" presId="urn:microsoft.com/office/officeart/2008/layout/NameandTitleOrganizationalChart"/>
    <dgm:cxn modelId="{E7A0D304-E5D8-4389-8A47-125AD51CC07C}" type="presParOf" srcId="{4C5831DF-5183-4436-B19E-07944102F0F0}" destId="{A64C3DED-D0CD-444A-AB0E-724634ED6C90}" srcOrd="1" destOrd="0" presId="urn:microsoft.com/office/officeart/2008/layout/NameandTitleOrganizationalChart"/>
    <dgm:cxn modelId="{50E483A4-8100-4B19-BC39-2504A504BD07}" type="presParOf" srcId="{4C5831DF-5183-4436-B19E-07944102F0F0}" destId="{3B36BFDA-FC25-4006-8080-BE5658C69533}" srcOrd="2" destOrd="0" presId="urn:microsoft.com/office/officeart/2008/layout/NameandTitleOrganizationalChart"/>
    <dgm:cxn modelId="{3A5F207E-0E63-4231-8E4A-02A3AA624A12}" type="presParOf" srcId="{7D946ED8-669E-4EBA-A0B0-A6A3E66EE1CF}" destId="{941FF2C2-56AC-409D-B9F0-CD61DD7177D3}" srcOrd="1" destOrd="0" presId="urn:microsoft.com/office/officeart/2008/layout/NameandTitleOrganizationalChart"/>
    <dgm:cxn modelId="{AA4931EB-00B1-41CD-94BA-523D4C78CA9D}" type="presParOf" srcId="{7D946ED8-669E-4EBA-A0B0-A6A3E66EE1CF}" destId="{3B10F507-08D3-42D8-B9A2-9D8FAB7A6403}" srcOrd="2" destOrd="0" presId="urn:microsoft.com/office/officeart/2008/layout/NameandTitleOrganizationalChart"/>
    <dgm:cxn modelId="{C4D22C9D-9F0D-447C-AE2D-65EC5B5D2FD4}" type="presParOf" srcId="{E44F1190-889C-4CEC-93A0-F31C1564B5F9}" destId="{98761511-B1D5-4A89-BBAD-493247BD8DED}" srcOrd="2" destOrd="0" presId="urn:microsoft.com/office/officeart/2008/layout/NameandTitleOrganizationalChart"/>
    <dgm:cxn modelId="{5467C0AF-3FF6-4723-B58B-6BAFA86195F7}" type="presParOf" srcId="{98761511-B1D5-4A89-BBAD-493247BD8DED}" destId="{618F3797-F195-439E-8DD8-253C2406ECAD}" srcOrd="0" destOrd="0" presId="urn:microsoft.com/office/officeart/2008/layout/NameandTitleOrganizationalChart"/>
    <dgm:cxn modelId="{F62DFC7C-0D0E-4CA9-9356-CE81AD2F7ECB}" type="presParOf" srcId="{98761511-B1D5-4A89-BBAD-493247BD8DED}" destId="{64680A49-50BF-4E48-BC60-23328D382BFC}" srcOrd="1" destOrd="0" presId="urn:microsoft.com/office/officeart/2008/layout/NameandTitleOrganizationalChart"/>
    <dgm:cxn modelId="{E79FDEB4-6BA4-45FB-83CF-E635FD4C25E0}" type="presParOf" srcId="{64680A49-50BF-4E48-BC60-23328D382BFC}" destId="{FC69C22B-BF5E-4FA3-A8D4-194EB1CE6DE1}" srcOrd="0" destOrd="0" presId="urn:microsoft.com/office/officeart/2008/layout/NameandTitleOrganizationalChart"/>
    <dgm:cxn modelId="{29ED4D39-C361-4DC1-BC4A-28A196000B34}" type="presParOf" srcId="{FC69C22B-BF5E-4FA3-A8D4-194EB1CE6DE1}" destId="{1FFBCDC7-36F0-4580-A7D5-BA1BA3C6BE24}" srcOrd="0" destOrd="0" presId="urn:microsoft.com/office/officeart/2008/layout/NameandTitleOrganizationalChart"/>
    <dgm:cxn modelId="{5A409522-BC15-4C07-ACED-5E1D946CF2F2}" type="presParOf" srcId="{FC69C22B-BF5E-4FA3-A8D4-194EB1CE6DE1}" destId="{3A83711F-1620-45C9-9278-E8788C8C9C68}" srcOrd="1" destOrd="0" presId="urn:microsoft.com/office/officeart/2008/layout/NameandTitleOrganizationalChart"/>
    <dgm:cxn modelId="{C3D34DC3-FEED-4483-AE61-EF91DA808214}" type="presParOf" srcId="{FC69C22B-BF5E-4FA3-A8D4-194EB1CE6DE1}" destId="{E8DA38CE-8DA9-4547-946B-F0E2C03F4B6B}" srcOrd="2" destOrd="0" presId="urn:microsoft.com/office/officeart/2008/layout/NameandTitleOrganizationalChart"/>
    <dgm:cxn modelId="{0A6011C9-4F2A-4EF0-8B06-F8F35D10EF27}" type="presParOf" srcId="{64680A49-50BF-4E48-BC60-23328D382BFC}" destId="{C4F06503-30CA-42DF-9896-5C8CECA161DC}" srcOrd="1" destOrd="0" presId="urn:microsoft.com/office/officeart/2008/layout/NameandTitleOrganizationalChart"/>
    <dgm:cxn modelId="{CAB951D4-9D1C-4FBF-A04C-9C1994CCBC75}" type="presParOf" srcId="{64680A49-50BF-4E48-BC60-23328D382BFC}" destId="{C3143D36-935B-496E-95AE-C213EF9B6669}" srcOrd="2" destOrd="0" presId="urn:microsoft.com/office/officeart/2008/layout/NameandTitleOrganizationalChar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8F3797-F195-439E-8DD8-253C2406ECAD}">
      <dsp:nvSpPr>
        <dsp:cNvPr id="0" name=""/>
        <dsp:cNvSpPr/>
      </dsp:nvSpPr>
      <dsp:spPr>
        <a:xfrm>
          <a:off x="2051645" y="572691"/>
          <a:ext cx="188655" cy="616326"/>
        </a:xfrm>
        <a:custGeom>
          <a:avLst/>
          <a:gdLst/>
          <a:ahLst/>
          <a:cxnLst/>
          <a:rect l="0" t="0" r="0" b="0"/>
          <a:pathLst>
            <a:path>
              <a:moveTo>
                <a:pt x="188655" y="0"/>
              </a:moveTo>
              <a:lnTo>
                <a:pt x="188655" y="616326"/>
              </a:lnTo>
              <a:lnTo>
                <a:pt x="0" y="616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45968-B7C0-4749-89A1-F9FBA96DE689}">
      <dsp:nvSpPr>
        <dsp:cNvPr id="0" name=""/>
        <dsp:cNvSpPr/>
      </dsp:nvSpPr>
      <dsp:spPr>
        <a:xfrm>
          <a:off x="2240301" y="572691"/>
          <a:ext cx="1481788" cy="1232653"/>
        </a:xfrm>
        <a:custGeom>
          <a:avLst/>
          <a:gdLst/>
          <a:ahLst/>
          <a:cxnLst/>
          <a:rect l="0" t="0" r="0" b="0"/>
          <a:pathLst>
            <a:path>
              <a:moveTo>
                <a:pt x="0" y="0"/>
              </a:moveTo>
              <a:lnTo>
                <a:pt x="0" y="1099222"/>
              </a:lnTo>
              <a:lnTo>
                <a:pt x="1481788" y="1099222"/>
              </a:lnTo>
              <a:lnTo>
                <a:pt x="1481788"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58902-70D2-4139-8648-DA41B6BF17F5}">
      <dsp:nvSpPr>
        <dsp:cNvPr id="0" name=""/>
        <dsp:cNvSpPr/>
      </dsp:nvSpPr>
      <dsp:spPr>
        <a:xfrm>
          <a:off x="2194581" y="572691"/>
          <a:ext cx="91440" cy="1232653"/>
        </a:xfrm>
        <a:custGeom>
          <a:avLst/>
          <a:gdLst/>
          <a:ahLst/>
          <a:cxnLst/>
          <a:rect l="0" t="0" r="0" b="0"/>
          <a:pathLst>
            <a:path>
              <a:moveTo>
                <a:pt x="45720" y="0"/>
              </a:moveTo>
              <a:lnTo>
                <a:pt x="4572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08BB4-E89F-4564-821A-09C07E15BEF0}">
      <dsp:nvSpPr>
        <dsp:cNvPr id="0" name=""/>
        <dsp:cNvSpPr/>
      </dsp:nvSpPr>
      <dsp:spPr>
        <a:xfrm>
          <a:off x="758512" y="572691"/>
          <a:ext cx="1481788" cy="1232653"/>
        </a:xfrm>
        <a:custGeom>
          <a:avLst/>
          <a:gdLst/>
          <a:ahLst/>
          <a:cxnLst/>
          <a:rect l="0" t="0" r="0" b="0"/>
          <a:pathLst>
            <a:path>
              <a:moveTo>
                <a:pt x="1481788" y="0"/>
              </a:moveTo>
              <a:lnTo>
                <a:pt x="1481788" y="1099222"/>
              </a:lnTo>
              <a:lnTo>
                <a:pt x="0" y="1099222"/>
              </a:lnTo>
              <a:lnTo>
                <a:pt x="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556501-917F-4918-A9CB-807237EF6ADE}">
      <dsp:nvSpPr>
        <dsp:cNvPr id="0" name=""/>
        <dsp:cNvSpPr/>
      </dsp:nvSpPr>
      <dsp:spPr>
        <a:xfrm>
          <a:off x="1688062" y="841"/>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1688062" y="841"/>
        <a:ext cx="1104477" cy="571849"/>
      </dsp:txXfrm>
    </dsp:sp>
    <dsp:sp modelId="{570146C3-DF54-4DFC-89C8-80BF98AF65BE}">
      <dsp:nvSpPr>
        <dsp:cNvPr id="0" name=""/>
        <dsp:cNvSpPr/>
      </dsp:nvSpPr>
      <dsp:spPr>
        <a:xfrm>
          <a:off x="1908957" y="445613"/>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908957" y="445613"/>
        <a:ext cx="994030" cy="190616"/>
      </dsp:txXfrm>
    </dsp:sp>
    <dsp:sp modelId="{C81A9334-3B8C-4C0D-B5A5-81A3B9B08FCE}">
      <dsp:nvSpPr>
        <dsp:cNvPr id="0" name=""/>
        <dsp:cNvSpPr/>
      </dsp:nvSpPr>
      <dsp:spPr>
        <a:xfrm>
          <a:off x="206273"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206273" y="1805344"/>
        <a:ext cx="1104477" cy="571849"/>
      </dsp:txXfrm>
    </dsp:sp>
    <dsp:sp modelId="{661DC6D6-CAE9-4BC0-A5ED-88645BDE8854}">
      <dsp:nvSpPr>
        <dsp:cNvPr id="0" name=""/>
        <dsp:cNvSpPr/>
      </dsp:nvSpPr>
      <dsp:spPr>
        <a:xfrm>
          <a:off x="427168"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427168" y="2250116"/>
        <a:ext cx="994030" cy="190616"/>
      </dsp:txXfrm>
    </dsp:sp>
    <dsp:sp modelId="{2701450D-1C54-4252-901F-D5224F6741FB}">
      <dsp:nvSpPr>
        <dsp:cNvPr id="0" name=""/>
        <dsp:cNvSpPr/>
      </dsp:nvSpPr>
      <dsp:spPr>
        <a:xfrm>
          <a:off x="1688062"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1688062" y="1805344"/>
        <a:ext cx="1104477" cy="571849"/>
      </dsp:txXfrm>
    </dsp:sp>
    <dsp:sp modelId="{AE3C1635-C3F6-4B52-9985-530CE150D764}">
      <dsp:nvSpPr>
        <dsp:cNvPr id="0" name=""/>
        <dsp:cNvSpPr/>
      </dsp:nvSpPr>
      <dsp:spPr>
        <a:xfrm>
          <a:off x="1908957"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908957" y="2250116"/>
        <a:ext cx="994030" cy="190616"/>
      </dsp:txXfrm>
    </dsp:sp>
    <dsp:sp modelId="{28BA255D-D950-4399-B510-D2053E5A4003}">
      <dsp:nvSpPr>
        <dsp:cNvPr id="0" name=""/>
        <dsp:cNvSpPr/>
      </dsp:nvSpPr>
      <dsp:spPr>
        <a:xfrm>
          <a:off x="3169851"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3169851" y="1805344"/>
        <a:ext cx="1104477" cy="571849"/>
      </dsp:txXfrm>
    </dsp:sp>
    <dsp:sp modelId="{A64C3DED-D0CD-444A-AB0E-724634ED6C90}">
      <dsp:nvSpPr>
        <dsp:cNvPr id="0" name=""/>
        <dsp:cNvSpPr/>
      </dsp:nvSpPr>
      <dsp:spPr>
        <a:xfrm>
          <a:off x="3390746"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3390746" y="2250116"/>
        <a:ext cx="994030" cy="190616"/>
      </dsp:txXfrm>
    </dsp:sp>
    <dsp:sp modelId="{1FFBCDC7-36F0-4580-A7D5-BA1BA3C6BE24}">
      <dsp:nvSpPr>
        <dsp:cNvPr id="0" name=""/>
        <dsp:cNvSpPr/>
      </dsp:nvSpPr>
      <dsp:spPr>
        <a:xfrm>
          <a:off x="947167" y="903093"/>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947167" y="903093"/>
        <a:ext cx="1104477" cy="571849"/>
      </dsp:txXfrm>
    </dsp:sp>
    <dsp:sp modelId="{3A83711F-1620-45C9-9278-E8788C8C9C68}">
      <dsp:nvSpPr>
        <dsp:cNvPr id="0" name=""/>
        <dsp:cNvSpPr/>
      </dsp:nvSpPr>
      <dsp:spPr>
        <a:xfrm>
          <a:off x="1168063" y="1347865"/>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168063" y="1347865"/>
        <a:ext cx="994030" cy="1906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8F3797-F195-439E-8DD8-253C2406ECAD}">
      <dsp:nvSpPr>
        <dsp:cNvPr id="0" name=""/>
        <dsp:cNvSpPr/>
      </dsp:nvSpPr>
      <dsp:spPr>
        <a:xfrm>
          <a:off x="2051645" y="572691"/>
          <a:ext cx="188655" cy="616326"/>
        </a:xfrm>
        <a:custGeom>
          <a:avLst/>
          <a:gdLst/>
          <a:ahLst/>
          <a:cxnLst/>
          <a:rect l="0" t="0" r="0" b="0"/>
          <a:pathLst>
            <a:path>
              <a:moveTo>
                <a:pt x="188655" y="0"/>
              </a:moveTo>
              <a:lnTo>
                <a:pt x="188655" y="616326"/>
              </a:lnTo>
              <a:lnTo>
                <a:pt x="0" y="616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45968-B7C0-4749-89A1-F9FBA96DE689}">
      <dsp:nvSpPr>
        <dsp:cNvPr id="0" name=""/>
        <dsp:cNvSpPr/>
      </dsp:nvSpPr>
      <dsp:spPr>
        <a:xfrm>
          <a:off x="2240301" y="572691"/>
          <a:ext cx="1481788" cy="1232653"/>
        </a:xfrm>
        <a:custGeom>
          <a:avLst/>
          <a:gdLst/>
          <a:ahLst/>
          <a:cxnLst/>
          <a:rect l="0" t="0" r="0" b="0"/>
          <a:pathLst>
            <a:path>
              <a:moveTo>
                <a:pt x="0" y="0"/>
              </a:moveTo>
              <a:lnTo>
                <a:pt x="0" y="1099222"/>
              </a:lnTo>
              <a:lnTo>
                <a:pt x="1481788" y="1099222"/>
              </a:lnTo>
              <a:lnTo>
                <a:pt x="1481788"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58902-70D2-4139-8648-DA41B6BF17F5}">
      <dsp:nvSpPr>
        <dsp:cNvPr id="0" name=""/>
        <dsp:cNvSpPr/>
      </dsp:nvSpPr>
      <dsp:spPr>
        <a:xfrm>
          <a:off x="2194581" y="572691"/>
          <a:ext cx="91440" cy="1232653"/>
        </a:xfrm>
        <a:custGeom>
          <a:avLst/>
          <a:gdLst/>
          <a:ahLst/>
          <a:cxnLst/>
          <a:rect l="0" t="0" r="0" b="0"/>
          <a:pathLst>
            <a:path>
              <a:moveTo>
                <a:pt x="45720" y="0"/>
              </a:moveTo>
              <a:lnTo>
                <a:pt x="4572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08BB4-E89F-4564-821A-09C07E15BEF0}">
      <dsp:nvSpPr>
        <dsp:cNvPr id="0" name=""/>
        <dsp:cNvSpPr/>
      </dsp:nvSpPr>
      <dsp:spPr>
        <a:xfrm>
          <a:off x="758512" y="572691"/>
          <a:ext cx="1481788" cy="1232653"/>
        </a:xfrm>
        <a:custGeom>
          <a:avLst/>
          <a:gdLst/>
          <a:ahLst/>
          <a:cxnLst/>
          <a:rect l="0" t="0" r="0" b="0"/>
          <a:pathLst>
            <a:path>
              <a:moveTo>
                <a:pt x="1481788" y="0"/>
              </a:moveTo>
              <a:lnTo>
                <a:pt x="1481788" y="1099222"/>
              </a:lnTo>
              <a:lnTo>
                <a:pt x="0" y="1099222"/>
              </a:lnTo>
              <a:lnTo>
                <a:pt x="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556501-917F-4918-A9CB-807237EF6ADE}">
      <dsp:nvSpPr>
        <dsp:cNvPr id="0" name=""/>
        <dsp:cNvSpPr/>
      </dsp:nvSpPr>
      <dsp:spPr>
        <a:xfrm>
          <a:off x="1688062" y="841"/>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1688062" y="841"/>
        <a:ext cx="1104477" cy="571849"/>
      </dsp:txXfrm>
    </dsp:sp>
    <dsp:sp modelId="{570146C3-DF54-4DFC-89C8-80BF98AF65BE}">
      <dsp:nvSpPr>
        <dsp:cNvPr id="0" name=""/>
        <dsp:cNvSpPr/>
      </dsp:nvSpPr>
      <dsp:spPr>
        <a:xfrm>
          <a:off x="1908957" y="445613"/>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908957" y="445613"/>
        <a:ext cx="994030" cy="190616"/>
      </dsp:txXfrm>
    </dsp:sp>
    <dsp:sp modelId="{C81A9334-3B8C-4C0D-B5A5-81A3B9B08FCE}">
      <dsp:nvSpPr>
        <dsp:cNvPr id="0" name=""/>
        <dsp:cNvSpPr/>
      </dsp:nvSpPr>
      <dsp:spPr>
        <a:xfrm>
          <a:off x="206273"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206273" y="1805344"/>
        <a:ext cx="1104477" cy="571849"/>
      </dsp:txXfrm>
    </dsp:sp>
    <dsp:sp modelId="{661DC6D6-CAE9-4BC0-A5ED-88645BDE8854}">
      <dsp:nvSpPr>
        <dsp:cNvPr id="0" name=""/>
        <dsp:cNvSpPr/>
      </dsp:nvSpPr>
      <dsp:spPr>
        <a:xfrm>
          <a:off x="427168"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427168" y="2250116"/>
        <a:ext cx="994030" cy="190616"/>
      </dsp:txXfrm>
    </dsp:sp>
    <dsp:sp modelId="{2701450D-1C54-4252-901F-D5224F6741FB}">
      <dsp:nvSpPr>
        <dsp:cNvPr id="0" name=""/>
        <dsp:cNvSpPr/>
      </dsp:nvSpPr>
      <dsp:spPr>
        <a:xfrm>
          <a:off x="1688062"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1688062" y="1805344"/>
        <a:ext cx="1104477" cy="571849"/>
      </dsp:txXfrm>
    </dsp:sp>
    <dsp:sp modelId="{AE3C1635-C3F6-4B52-9985-530CE150D764}">
      <dsp:nvSpPr>
        <dsp:cNvPr id="0" name=""/>
        <dsp:cNvSpPr/>
      </dsp:nvSpPr>
      <dsp:spPr>
        <a:xfrm>
          <a:off x="1908957"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908957" y="2250116"/>
        <a:ext cx="994030" cy="190616"/>
      </dsp:txXfrm>
    </dsp:sp>
    <dsp:sp modelId="{28BA255D-D950-4399-B510-D2053E5A4003}">
      <dsp:nvSpPr>
        <dsp:cNvPr id="0" name=""/>
        <dsp:cNvSpPr/>
      </dsp:nvSpPr>
      <dsp:spPr>
        <a:xfrm>
          <a:off x="3169851"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3169851" y="1805344"/>
        <a:ext cx="1104477" cy="571849"/>
      </dsp:txXfrm>
    </dsp:sp>
    <dsp:sp modelId="{A64C3DED-D0CD-444A-AB0E-724634ED6C90}">
      <dsp:nvSpPr>
        <dsp:cNvPr id="0" name=""/>
        <dsp:cNvSpPr/>
      </dsp:nvSpPr>
      <dsp:spPr>
        <a:xfrm>
          <a:off x="3390746"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3390746" y="2250116"/>
        <a:ext cx="994030" cy="190616"/>
      </dsp:txXfrm>
    </dsp:sp>
    <dsp:sp modelId="{1FFBCDC7-36F0-4580-A7D5-BA1BA3C6BE24}">
      <dsp:nvSpPr>
        <dsp:cNvPr id="0" name=""/>
        <dsp:cNvSpPr/>
      </dsp:nvSpPr>
      <dsp:spPr>
        <a:xfrm>
          <a:off x="947167" y="903093"/>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947167" y="903093"/>
        <a:ext cx="1104477" cy="571849"/>
      </dsp:txXfrm>
    </dsp:sp>
    <dsp:sp modelId="{3A83711F-1620-45C9-9278-E8788C8C9C68}">
      <dsp:nvSpPr>
        <dsp:cNvPr id="0" name=""/>
        <dsp:cNvSpPr/>
      </dsp:nvSpPr>
      <dsp:spPr>
        <a:xfrm>
          <a:off x="1168063" y="1347865"/>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168063" y="1347865"/>
        <a:ext cx="994030" cy="19061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8DA9474829F0458E93A5C07830B9CF"/>
        <w:category>
          <w:name w:val="常规"/>
          <w:gallery w:val="placeholder"/>
        </w:category>
        <w:types>
          <w:type w:val="bbPlcHdr"/>
        </w:types>
        <w:behaviors>
          <w:behavior w:val="content"/>
        </w:behaviors>
        <w:guid w:val="{EA9F586D-B1F5-5E4A-8576-2BD8DE40E867}"/>
      </w:docPartPr>
      <w:docPartBody>
        <w:p w:rsidR="00C0223E" w:rsidRDefault="00C0223E" w:rsidP="00C0223E">
          <w:pPr>
            <w:pStyle w:val="D68DA9474829F0458E93A5C07830B9CF"/>
          </w:pPr>
          <w:r>
            <w:rPr>
              <w:rStyle w:val="a3"/>
              <w:rFonts w:hint="eastAsia"/>
            </w:rPr>
            <w:t>单击此处输入文字。</w:t>
          </w:r>
        </w:p>
      </w:docPartBody>
    </w:docPart>
    <w:docPart>
      <w:docPartPr>
        <w:name w:val="9546CB7D0BEA3548AC025BE3CC413A7E"/>
        <w:category>
          <w:name w:val="常规"/>
          <w:gallery w:val="placeholder"/>
        </w:category>
        <w:types>
          <w:type w:val="bbPlcHdr"/>
        </w:types>
        <w:behaviors>
          <w:behavior w:val="content"/>
        </w:behaviors>
        <w:guid w:val="{9D1DE3AB-63A7-BF40-9530-D914E0797CFE}"/>
      </w:docPartPr>
      <w:docPartBody>
        <w:p w:rsidR="00C0223E" w:rsidRDefault="00C0223E" w:rsidP="00C0223E">
          <w:pPr>
            <w:pStyle w:val="9546CB7D0BEA3548AC025BE3CC413A7E"/>
          </w:pPr>
          <w:r>
            <w:rPr>
              <w:rStyle w:val="a3"/>
              <w:rFonts w:hint="eastAsia"/>
            </w:rPr>
            <w:t>单击此处输入文字。</w:t>
          </w:r>
        </w:p>
      </w:docPartBody>
    </w:docPart>
    <w:docPart>
      <w:docPartPr>
        <w:name w:val="B9371AF5B3CF3741AC802B84FA36BF7E"/>
        <w:category>
          <w:name w:val="常规"/>
          <w:gallery w:val="placeholder"/>
        </w:category>
        <w:types>
          <w:type w:val="bbPlcHdr"/>
        </w:types>
        <w:behaviors>
          <w:behavior w:val="content"/>
        </w:behaviors>
        <w:guid w:val="{1479E90E-A535-7442-AAC6-E24E6DB3CAA6}"/>
      </w:docPartPr>
      <w:docPartBody>
        <w:p w:rsidR="00C0223E" w:rsidRDefault="00C0223E" w:rsidP="00C0223E">
          <w:pPr>
            <w:pStyle w:val="B9371AF5B3CF3741AC802B84FA36BF7E"/>
          </w:pPr>
          <w:r>
            <w:rPr>
              <w:rStyle w:val="a3"/>
              <w:rFonts w:hint="eastAsia"/>
            </w:rPr>
            <w:t>单击此处输入文字。</w:t>
          </w:r>
        </w:p>
      </w:docPartBody>
    </w:docPart>
    <w:docPart>
      <w:docPartPr>
        <w:name w:val="E7C7214180CE914EB7B2CB728CBF98E3"/>
        <w:category>
          <w:name w:val="常规"/>
          <w:gallery w:val="placeholder"/>
        </w:category>
        <w:types>
          <w:type w:val="bbPlcHdr"/>
        </w:types>
        <w:behaviors>
          <w:behavior w:val="content"/>
        </w:behaviors>
        <w:guid w:val="{5BECC795-63D9-AD4F-86FD-7D651004FEC2}"/>
      </w:docPartPr>
      <w:docPartBody>
        <w:p w:rsidR="00C0223E" w:rsidRDefault="00C0223E" w:rsidP="00C0223E">
          <w:pPr>
            <w:pStyle w:val="E7C7214180CE914EB7B2CB728CBF98E3"/>
          </w:pPr>
          <w:r>
            <w:rPr>
              <w:rStyle w:val="a3"/>
              <w:rFonts w:hint="eastAsia"/>
            </w:rPr>
            <w:t>单击此处输入文字。</w:t>
          </w:r>
        </w:p>
      </w:docPartBody>
    </w:docPart>
    <w:docPart>
      <w:docPartPr>
        <w:name w:val="6F603792F9CA9540BD4A883AC0855DD5"/>
        <w:category>
          <w:name w:val="常规"/>
          <w:gallery w:val="placeholder"/>
        </w:category>
        <w:types>
          <w:type w:val="bbPlcHdr"/>
        </w:types>
        <w:behaviors>
          <w:behavior w:val="content"/>
        </w:behaviors>
        <w:guid w:val="{C0316F16-0D10-CA4D-A6B5-969027D37DD9}"/>
      </w:docPartPr>
      <w:docPartBody>
        <w:p w:rsidR="00C0223E" w:rsidRDefault="00C0223E" w:rsidP="00C0223E">
          <w:pPr>
            <w:pStyle w:val="6F603792F9CA9540BD4A883AC0855DD5"/>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嬋体">
    <w:altName w:val="宋体"/>
    <w:panose1 w:val="020B0604020202020204"/>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altName w:val="STKaiti"/>
    <w:panose1 w:val="02010600040101010101"/>
    <w:charset w:val="86"/>
    <w:family w:val="auto"/>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223E"/>
    <w:rsid w:val="000406DE"/>
    <w:rsid w:val="000E39D1"/>
    <w:rsid w:val="001061C4"/>
    <w:rsid w:val="00172BF0"/>
    <w:rsid w:val="00186C84"/>
    <w:rsid w:val="001C5B49"/>
    <w:rsid w:val="00234720"/>
    <w:rsid w:val="00262F74"/>
    <w:rsid w:val="00263BFE"/>
    <w:rsid w:val="0029353E"/>
    <w:rsid w:val="002A2CE5"/>
    <w:rsid w:val="002E67AD"/>
    <w:rsid w:val="002F63AC"/>
    <w:rsid w:val="003568B8"/>
    <w:rsid w:val="003E76C7"/>
    <w:rsid w:val="00540595"/>
    <w:rsid w:val="00563A08"/>
    <w:rsid w:val="005D20D1"/>
    <w:rsid w:val="006B7BEC"/>
    <w:rsid w:val="006D208C"/>
    <w:rsid w:val="006D3AB1"/>
    <w:rsid w:val="007B59EE"/>
    <w:rsid w:val="00942CD3"/>
    <w:rsid w:val="00995934"/>
    <w:rsid w:val="009E2706"/>
    <w:rsid w:val="00A7589D"/>
    <w:rsid w:val="00BA2816"/>
    <w:rsid w:val="00C0223E"/>
    <w:rsid w:val="00C60D04"/>
    <w:rsid w:val="00C83D9D"/>
    <w:rsid w:val="00CF405C"/>
    <w:rsid w:val="00F3738F"/>
    <w:rsid w:val="00FA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0223E"/>
    <w:rPr>
      <w:color w:val="808080"/>
    </w:rPr>
  </w:style>
  <w:style w:type="paragraph" w:customStyle="1" w:styleId="FC8E3DDE945B844CB02CFFE9BC0D7090">
    <w:name w:val="FC8E3DDE945B844CB02CFFE9BC0D7090"/>
    <w:rsid w:val="00C0223E"/>
    <w:pPr>
      <w:widowControl w:val="0"/>
      <w:jc w:val="both"/>
    </w:pPr>
  </w:style>
  <w:style w:type="paragraph" w:customStyle="1" w:styleId="BC47C650BF1B0B4C8C232F04FEA68500">
    <w:name w:val="BC47C650BF1B0B4C8C232F04FEA68500"/>
    <w:rsid w:val="00C0223E"/>
    <w:pPr>
      <w:widowControl w:val="0"/>
      <w:jc w:val="both"/>
    </w:pPr>
  </w:style>
  <w:style w:type="paragraph" w:customStyle="1" w:styleId="D68DA9474829F0458E93A5C07830B9CF">
    <w:name w:val="D68DA9474829F0458E93A5C07830B9CF"/>
    <w:rsid w:val="00C0223E"/>
    <w:pPr>
      <w:widowControl w:val="0"/>
      <w:jc w:val="both"/>
    </w:pPr>
  </w:style>
  <w:style w:type="paragraph" w:customStyle="1" w:styleId="9546CB7D0BEA3548AC025BE3CC413A7E">
    <w:name w:val="9546CB7D0BEA3548AC025BE3CC413A7E"/>
    <w:rsid w:val="00C0223E"/>
    <w:pPr>
      <w:widowControl w:val="0"/>
      <w:jc w:val="both"/>
    </w:pPr>
  </w:style>
  <w:style w:type="paragraph" w:customStyle="1" w:styleId="B9371AF5B3CF3741AC802B84FA36BF7E">
    <w:name w:val="B9371AF5B3CF3741AC802B84FA36BF7E"/>
    <w:rsid w:val="00C0223E"/>
    <w:pPr>
      <w:widowControl w:val="0"/>
      <w:jc w:val="both"/>
    </w:pPr>
  </w:style>
  <w:style w:type="paragraph" w:customStyle="1" w:styleId="E7C7214180CE914EB7B2CB728CBF98E3">
    <w:name w:val="E7C7214180CE914EB7B2CB728CBF98E3"/>
    <w:rsid w:val="00C0223E"/>
    <w:pPr>
      <w:widowControl w:val="0"/>
      <w:jc w:val="both"/>
    </w:pPr>
  </w:style>
  <w:style w:type="paragraph" w:customStyle="1" w:styleId="F9D08D6E18038346B129B4F46DCFCA34">
    <w:name w:val="F9D08D6E18038346B129B4F46DCFCA34"/>
    <w:rsid w:val="00C0223E"/>
    <w:pPr>
      <w:widowControl w:val="0"/>
      <w:jc w:val="both"/>
    </w:pPr>
  </w:style>
  <w:style w:type="paragraph" w:customStyle="1" w:styleId="6F603792F9CA9540BD4A883AC0855DD5">
    <w:name w:val="6F603792F9CA9540BD4A883AC0855DD5"/>
    <w:rsid w:val="00C0223E"/>
    <w:pPr>
      <w:widowControl w:val="0"/>
      <w:jc w:val="both"/>
    </w:pPr>
  </w:style>
  <w:style w:type="paragraph" w:customStyle="1" w:styleId="D11DEAA916731B45B400CF6AF1DD3783">
    <w:name w:val="D11DEAA916731B45B400CF6AF1DD3783"/>
    <w:rsid w:val="005D20D1"/>
    <w:pPr>
      <w:widowControl w:val="0"/>
      <w:jc w:val="both"/>
    </w:pPr>
  </w:style>
  <w:style w:type="paragraph" w:customStyle="1" w:styleId="E4F1136457F66F478BD31FC39BA4DA27">
    <w:name w:val="E4F1136457F66F478BD31FC39BA4DA27"/>
    <w:rsid w:val="005D20D1"/>
    <w:pPr>
      <w:widowControl w:val="0"/>
      <w:jc w:val="both"/>
    </w:pPr>
  </w:style>
  <w:style w:type="paragraph" w:customStyle="1" w:styleId="51BD99799FDCC3458E1097593343CAF8">
    <w:name w:val="51BD99799FDCC3458E1097593343CAF8"/>
    <w:rsid w:val="005D20D1"/>
    <w:pPr>
      <w:widowControl w:val="0"/>
      <w:jc w:val="both"/>
    </w:pPr>
  </w:style>
  <w:style w:type="paragraph" w:customStyle="1" w:styleId="E378636BF0713A4AA7882748B31C026F">
    <w:name w:val="E378636BF0713A4AA7882748B31C026F"/>
    <w:rsid w:val="005D20D1"/>
    <w:pPr>
      <w:widowControl w:val="0"/>
      <w:jc w:val="both"/>
    </w:pPr>
  </w:style>
  <w:style w:type="paragraph" w:customStyle="1" w:styleId="3C3F27BB76114D4B939F51EB606049AF">
    <w:name w:val="3C3F27BB76114D4B939F51EB606049AF"/>
    <w:rsid w:val="005D20D1"/>
    <w:pPr>
      <w:widowControl w:val="0"/>
      <w:jc w:val="both"/>
    </w:pPr>
  </w:style>
  <w:style w:type="paragraph" w:customStyle="1" w:styleId="7729D0B7E0BF2845A3B3DD11BC101252">
    <w:name w:val="7729D0B7E0BF2845A3B3DD11BC101252"/>
    <w:rsid w:val="005D20D1"/>
    <w:pPr>
      <w:widowControl w:val="0"/>
      <w:jc w:val="both"/>
    </w:pPr>
  </w:style>
  <w:style w:type="paragraph" w:customStyle="1" w:styleId="78AA75C971E73B459C823A2A881666C9">
    <w:name w:val="78AA75C971E73B459C823A2A881666C9"/>
    <w:rsid w:val="005D20D1"/>
    <w:pPr>
      <w:widowControl w:val="0"/>
      <w:jc w:val="both"/>
    </w:pPr>
  </w:style>
  <w:style w:type="paragraph" w:customStyle="1" w:styleId="DD1120D56E29C1499DD59118873B3FD3">
    <w:name w:val="DD1120D56E29C1499DD59118873B3FD3"/>
    <w:rsid w:val="005D20D1"/>
    <w:pPr>
      <w:widowControl w:val="0"/>
      <w:jc w:val="both"/>
    </w:pPr>
  </w:style>
  <w:style w:type="paragraph" w:customStyle="1" w:styleId="4C7DEE5BF8BD874E87C5BD7716600763">
    <w:name w:val="4C7DEE5BF8BD874E87C5BD7716600763"/>
    <w:rsid w:val="005D20D1"/>
    <w:pPr>
      <w:widowControl w:val="0"/>
      <w:jc w:val="both"/>
    </w:pPr>
  </w:style>
  <w:style w:type="paragraph" w:customStyle="1" w:styleId="681508E401EAEE4FB7F0DCAD5466D246">
    <w:name w:val="681508E401EAEE4FB7F0DCAD5466D246"/>
    <w:rsid w:val="005D20D1"/>
    <w:pPr>
      <w:widowControl w:val="0"/>
      <w:jc w:val="both"/>
    </w:pPr>
  </w:style>
  <w:style w:type="paragraph" w:customStyle="1" w:styleId="E44F25108AF2264793F732AF073B736F">
    <w:name w:val="E44F25108AF2264793F732AF073B736F"/>
    <w:rsid w:val="005D20D1"/>
    <w:pPr>
      <w:widowControl w:val="0"/>
      <w:jc w:val="both"/>
    </w:pPr>
  </w:style>
  <w:style w:type="paragraph" w:customStyle="1" w:styleId="C981B61E99E3EA4B9A35A2F16F8D4B93">
    <w:name w:val="C981B61E99E3EA4B9A35A2F16F8D4B93"/>
    <w:rsid w:val="005D20D1"/>
    <w:pPr>
      <w:widowControl w:val="0"/>
      <w:jc w:val="both"/>
    </w:pPr>
  </w:style>
  <w:style w:type="paragraph" w:customStyle="1" w:styleId="03311FDE65536C49A76C198F56630EAD">
    <w:name w:val="03311FDE65536C49A76C198F56630EAD"/>
    <w:rsid w:val="005D20D1"/>
    <w:pPr>
      <w:widowControl w:val="0"/>
      <w:jc w:val="both"/>
    </w:pPr>
  </w:style>
  <w:style w:type="paragraph" w:customStyle="1" w:styleId="2ED7CE1410C8604892F351DDB618FD79">
    <w:name w:val="2ED7CE1410C8604892F351DDB618FD79"/>
    <w:rsid w:val="005D20D1"/>
    <w:pPr>
      <w:widowControl w:val="0"/>
      <w:jc w:val="both"/>
    </w:pPr>
  </w:style>
  <w:style w:type="paragraph" w:customStyle="1" w:styleId="09AFFA7B360F5D429D8F53FBA1ECE1F5">
    <w:name w:val="09AFFA7B360F5D429D8F53FBA1ECE1F5"/>
    <w:rsid w:val="005D20D1"/>
    <w:pPr>
      <w:widowControl w:val="0"/>
      <w:jc w:val="both"/>
    </w:pPr>
  </w:style>
  <w:style w:type="paragraph" w:customStyle="1" w:styleId="8782BFD9C74BE1418B9B1FFA9B40ED9D">
    <w:name w:val="8782BFD9C74BE1418B9B1FFA9B40ED9D"/>
    <w:rsid w:val="005D20D1"/>
    <w:pPr>
      <w:widowControl w:val="0"/>
      <w:jc w:val="both"/>
    </w:pPr>
  </w:style>
  <w:style w:type="paragraph" w:customStyle="1" w:styleId="7EF5DEADD55F7D41B7623D0DF0465AE7">
    <w:name w:val="7EF5DEADD55F7D41B7623D0DF0465AE7"/>
    <w:rsid w:val="005D20D1"/>
    <w:pPr>
      <w:widowControl w:val="0"/>
      <w:jc w:val="both"/>
    </w:pPr>
  </w:style>
  <w:style w:type="paragraph" w:customStyle="1" w:styleId="6D3BA89F156DF94582A4D4776C9C42D8">
    <w:name w:val="6D3BA89F156DF94582A4D4776C9C42D8"/>
    <w:rsid w:val="005D20D1"/>
    <w:pPr>
      <w:widowControl w:val="0"/>
      <w:jc w:val="both"/>
    </w:pPr>
  </w:style>
  <w:style w:type="paragraph" w:customStyle="1" w:styleId="748DEE22C8589D42B2E5AB4B64B737C2">
    <w:name w:val="748DEE22C8589D42B2E5AB4B64B737C2"/>
    <w:rsid w:val="005D20D1"/>
    <w:pPr>
      <w:widowControl w:val="0"/>
      <w:jc w:val="both"/>
    </w:pPr>
  </w:style>
  <w:style w:type="paragraph" w:customStyle="1" w:styleId="3AB768BB46735A47B1B9360C757CE1A1">
    <w:name w:val="3AB768BB46735A47B1B9360C757CE1A1"/>
    <w:rsid w:val="005D20D1"/>
    <w:pPr>
      <w:widowControl w:val="0"/>
      <w:jc w:val="both"/>
    </w:pPr>
  </w:style>
  <w:style w:type="paragraph" w:customStyle="1" w:styleId="88093F1562DAF44E84EA4A8510E003E8">
    <w:name w:val="88093F1562DAF44E84EA4A8510E003E8"/>
    <w:rsid w:val="005D20D1"/>
    <w:pPr>
      <w:widowControl w:val="0"/>
      <w:jc w:val="both"/>
    </w:pPr>
  </w:style>
  <w:style w:type="paragraph" w:customStyle="1" w:styleId="2610AD6B3F882042B177B85AD1AE2363">
    <w:name w:val="2610AD6B3F882042B177B85AD1AE2363"/>
    <w:rsid w:val="005D20D1"/>
    <w:pPr>
      <w:widowControl w:val="0"/>
      <w:jc w:val="both"/>
    </w:pPr>
  </w:style>
  <w:style w:type="paragraph" w:customStyle="1" w:styleId="1D661511F0CA8F4F81FA1929348EB488">
    <w:name w:val="1D661511F0CA8F4F81FA1929348EB488"/>
    <w:rsid w:val="005D20D1"/>
    <w:pPr>
      <w:widowControl w:val="0"/>
      <w:jc w:val="both"/>
    </w:pPr>
  </w:style>
  <w:style w:type="paragraph" w:customStyle="1" w:styleId="03C586E16E279341AF42F327B3CA9CAE">
    <w:name w:val="03C586E16E279341AF42F327B3CA9CAE"/>
    <w:rsid w:val="005D20D1"/>
    <w:pPr>
      <w:widowControl w:val="0"/>
      <w:jc w:val="both"/>
    </w:pPr>
  </w:style>
  <w:style w:type="paragraph" w:customStyle="1" w:styleId="B9D054895CDA3C46A9FB78863A220853">
    <w:name w:val="B9D054895CDA3C46A9FB78863A220853"/>
    <w:rsid w:val="005D20D1"/>
    <w:pPr>
      <w:widowControl w:val="0"/>
      <w:jc w:val="both"/>
    </w:pPr>
  </w:style>
  <w:style w:type="paragraph" w:customStyle="1" w:styleId="50FDEDC861FA94478C5769BB787A506E">
    <w:name w:val="50FDEDC861FA94478C5769BB787A506E"/>
    <w:rsid w:val="005D20D1"/>
    <w:pPr>
      <w:widowControl w:val="0"/>
      <w:jc w:val="both"/>
    </w:pPr>
  </w:style>
  <w:style w:type="paragraph" w:customStyle="1" w:styleId="136AC4ADDD11EF44BD4A6FFF0D8B6750">
    <w:name w:val="136AC4ADDD11EF44BD4A6FFF0D8B6750"/>
    <w:rsid w:val="005D20D1"/>
    <w:pPr>
      <w:widowControl w:val="0"/>
      <w:jc w:val="both"/>
    </w:pPr>
  </w:style>
  <w:style w:type="paragraph" w:customStyle="1" w:styleId="5F072E6895ED3B43A1DB7403A66C41BF">
    <w:name w:val="5F072E6895ED3B43A1DB7403A66C41BF"/>
    <w:rsid w:val="005D20D1"/>
    <w:pPr>
      <w:widowControl w:val="0"/>
      <w:jc w:val="both"/>
    </w:pPr>
  </w:style>
  <w:style w:type="paragraph" w:customStyle="1" w:styleId="787474A311F5B54E83E03B18DA187CB9">
    <w:name w:val="787474A311F5B54E83E03B18DA187CB9"/>
    <w:rsid w:val="005D20D1"/>
    <w:pPr>
      <w:widowControl w:val="0"/>
      <w:jc w:val="both"/>
    </w:pPr>
  </w:style>
  <w:style w:type="paragraph" w:customStyle="1" w:styleId="11D431B50DC80041BD294DA997EA46B9">
    <w:name w:val="11D431B50DC80041BD294DA997EA46B9"/>
    <w:rsid w:val="005D20D1"/>
    <w:pPr>
      <w:widowControl w:val="0"/>
      <w:jc w:val="both"/>
    </w:pPr>
  </w:style>
  <w:style w:type="paragraph" w:customStyle="1" w:styleId="474250A7C0CE9B4382DAFD31B4A8B641">
    <w:name w:val="474250A7C0CE9B4382DAFD31B4A8B641"/>
    <w:rsid w:val="005D20D1"/>
    <w:pPr>
      <w:widowControl w:val="0"/>
      <w:jc w:val="both"/>
    </w:pPr>
  </w:style>
  <w:style w:type="paragraph" w:customStyle="1" w:styleId="BF3C28496D9C36458E833FFBD5A0C118">
    <w:name w:val="BF3C28496D9C36458E833FFBD5A0C118"/>
    <w:rsid w:val="005D20D1"/>
    <w:pPr>
      <w:widowControl w:val="0"/>
      <w:jc w:val="both"/>
    </w:pPr>
  </w:style>
  <w:style w:type="paragraph" w:customStyle="1" w:styleId="3E38704D6621364A9888E5EDB67E88B3">
    <w:name w:val="3E38704D6621364A9888E5EDB67E88B3"/>
    <w:rsid w:val="005D20D1"/>
    <w:pPr>
      <w:widowControl w:val="0"/>
      <w:jc w:val="both"/>
    </w:pPr>
  </w:style>
  <w:style w:type="paragraph" w:customStyle="1" w:styleId="1AC03072D9D796488A8B692023660BB0">
    <w:name w:val="1AC03072D9D796488A8B692023660BB0"/>
    <w:rsid w:val="005D20D1"/>
    <w:pPr>
      <w:widowControl w:val="0"/>
      <w:jc w:val="both"/>
    </w:pPr>
  </w:style>
  <w:style w:type="paragraph" w:customStyle="1" w:styleId="2F9043E8E0F3AE4C85D15588A595C010">
    <w:name w:val="2F9043E8E0F3AE4C85D15588A595C010"/>
    <w:rsid w:val="005D20D1"/>
    <w:pPr>
      <w:widowControl w:val="0"/>
      <w:jc w:val="both"/>
    </w:pPr>
  </w:style>
  <w:style w:type="paragraph" w:customStyle="1" w:styleId="5E600504CF29BC4D858EBA8C1751C058">
    <w:name w:val="5E600504CF29BC4D858EBA8C1751C058"/>
    <w:rsid w:val="005D20D1"/>
    <w:pPr>
      <w:widowControl w:val="0"/>
      <w:jc w:val="both"/>
    </w:pPr>
  </w:style>
  <w:style w:type="paragraph" w:customStyle="1" w:styleId="96473CDD18BD7541B41609BAB1FCA618">
    <w:name w:val="96473CDD18BD7541B41609BAB1FCA618"/>
    <w:rsid w:val="005D20D1"/>
    <w:pPr>
      <w:widowControl w:val="0"/>
      <w:jc w:val="both"/>
    </w:pPr>
  </w:style>
  <w:style w:type="paragraph" w:customStyle="1" w:styleId="990F6670D3E89341B99BB96A1136F85C">
    <w:name w:val="990F6670D3E89341B99BB96A1136F85C"/>
    <w:rsid w:val="005D20D1"/>
    <w:pPr>
      <w:widowControl w:val="0"/>
      <w:jc w:val="both"/>
    </w:pPr>
  </w:style>
  <w:style w:type="paragraph" w:customStyle="1" w:styleId="AD01DE25A7DF6447A9D9867BCF404630">
    <w:name w:val="AD01DE25A7DF6447A9D9867BCF404630"/>
    <w:rsid w:val="005D20D1"/>
    <w:pPr>
      <w:widowControl w:val="0"/>
      <w:jc w:val="both"/>
    </w:pPr>
  </w:style>
  <w:style w:type="paragraph" w:customStyle="1" w:styleId="6C235D76C468AC44BDBB29555796C726">
    <w:name w:val="6C235D76C468AC44BDBB29555796C726"/>
    <w:rsid w:val="005D20D1"/>
    <w:pPr>
      <w:widowControl w:val="0"/>
      <w:jc w:val="both"/>
    </w:pPr>
  </w:style>
  <w:style w:type="paragraph" w:customStyle="1" w:styleId="F36D3FECC98B0C4AAE40ADE819726CFF">
    <w:name w:val="F36D3FECC98B0C4AAE40ADE819726CFF"/>
    <w:rsid w:val="005D20D1"/>
    <w:pPr>
      <w:widowControl w:val="0"/>
      <w:jc w:val="both"/>
    </w:pPr>
  </w:style>
  <w:style w:type="paragraph" w:customStyle="1" w:styleId="467F47748EBBB841A009EA86CD6E1EBF">
    <w:name w:val="467F47748EBBB841A009EA86CD6E1EBF"/>
    <w:rsid w:val="005D20D1"/>
    <w:pPr>
      <w:widowControl w:val="0"/>
      <w:jc w:val="both"/>
    </w:pPr>
  </w:style>
  <w:style w:type="paragraph" w:customStyle="1" w:styleId="A53173771D5A0448B3734C20E74E8476">
    <w:name w:val="A53173771D5A0448B3734C20E74E8476"/>
    <w:rsid w:val="005D20D1"/>
    <w:pPr>
      <w:widowControl w:val="0"/>
      <w:jc w:val="both"/>
    </w:pPr>
  </w:style>
  <w:style w:type="paragraph" w:customStyle="1" w:styleId="282354E7198A2041950C546ABD81B1C2">
    <w:name w:val="282354E7198A2041950C546ABD81B1C2"/>
    <w:rsid w:val="005D20D1"/>
    <w:pPr>
      <w:widowControl w:val="0"/>
      <w:jc w:val="both"/>
    </w:pPr>
  </w:style>
  <w:style w:type="paragraph" w:customStyle="1" w:styleId="DD7A66D6EBAC824C9A6A45FDEE986FF7">
    <w:name w:val="DD7A66D6EBAC824C9A6A45FDEE986FF7"/>
    <w:rsid w:val="005D20D1"/>
    <w:pPr>
      <w:widowControl w:val="0"/>
      <w:jc w:val="both"/>
    </w:pPr>
  </w:style>
  <w:style w:type="paragraph" w:customStyle="1" w:styleId="F4CA859189B41D4F8BD4F92154E43014">
    <w:name w:val="F4CA859189B41D4F8BD4F92154E43014"/>
    <w:rsid w:val="005D20D1"/>
    <w:pPr>
      <w:widowControl w:val="0"/>
      <w:jc w:val="both"/>
    </w:pPr>
  </w:style>
  <w:style w:type="paragraph" w:customStyle="1" w:styleId="27899E32F4BE3A4596E39F4CFBC8BC52">
    <w:name w:val="27899E32F4BE3A4596E39F4CFBC8BC52"/>
    <w:rsid w:val="005D20D1"/>
    <w:pPr>
      <w:widowControl w:val="0"/>
      <w:jc w:val="both"/>
    </w:pPr>
  </w:style>
  <w:style w:type="paragraph" w:customStyle="1" w:styleId="9A1016FF941B5F429FDF74B67C4B26DE">
    <w:name w:val="9A1016FF941B5F429FDF74B67C4B26DE"/>
    <w:rsid w:val="005D20D1"/>
    <w:pPr>
      <w:widowControl w:val="0"/>
      <w:jc w:val="both"/>
    </w:pPr>
  </w:style>
  <w:style w:type="paragraph" w:customStyle="1" w:styleId="2D30A94F3895CB4AA8FB8794023725A5">
    <w:name w:val="2D30A94F3895CB4AA8FB8794023725A5"/>
    <w:rsid w:val="005D20D1"/>
    <w:pPr>
      <w:widowControl w:val="0"/>
      <w:jc w:val="both"/>
    </w:pPr>
  </w:style>
  <w:style w:type="paragraph" w:customStyle="1" w:styleId="F946FA1677FE4342AC984C661A0A7922">
    <w:name w:val="F946FA1677FE4342AC984C661A0A7922"/>
    <w:rsid w:val="005D20D1"/>
    <w:pPr>
      <w:widowControl w:val="0"/>
      <w:jc w:val="both"/>
    </w:pPr>
  </w:style>
  <w:style w:type="paragraph" w:customStyle="1" w:styleId="59EC9EC1EAE41B4495B0654919AD2C96">
    <w:name w:val="59EC9EC1EAE41B4495B0654919AD2C96"/>
    <w:rsid w:val="005D20D1"/>
    <w:pPr>
      <w:widowControl w:val="0"/>
      <w:jc w:val="both"/>
    </w:pPr>
  </w:style>
  <w:style w:type="paragraph" w:customStyle="1" w:styleId="F24D8E8147DDFD4593380E3B201534BF">
    <w:name w:val="F24D8E8147DDFD4593380E3B201534BF"/>
    <w:rsid w:val="005D20D1"/>
    <w:pPr>
      <w:widowControl w:val="0"/>
      <w:jc w:val="both"/>
    </w:pPr>
  </w:style>
  <w:style w:type="paragraph" w:customStyle="1" w:styleId="BA7931D7DB24DE46B41BD5A9294AD7FC">
    <w:name w:val="BA7931D7DB24DE46B41BD5A9294AD7FC"/>
    <w:rsid w:val="005D20D1"/>
    <w:pPr>
      <w:widowControl w:val="0"/>
      <w:jc w:val="both"/>
    </w:pPr>
  </w:style>
  <w:style w:type="paragraph" w:customStyle="1" w:styleId="06513A358722464CBC280DCCB7E2F04D">
    <w:name w:val="06513A358722464CBC280DCCB7E2F04D"/>
    <w:rsid w:val="005D20D1"/>
    <w:pPr>
      <w:widowControl w:val="0"/>
      <w:jc w:val="both"/>
    </w:pPr>
  </w:style>
  <w:style w:type="paragraph" w:customStyle="1" w:styleId="60840873D92C6A4CB7D949193F570CEB">
    <w:name w:val="60840873D92C6A4CB7D949193F570CEB"/>
    <w:rsid w:val="005D20D1"/>
    <w:pPr>
      <w:widowControl w:val="0"/>
      <w:jc w:val="both"/>
    </w:pPr>
  </w:style>
  <w:style w:type="paragraph" w:customStyle="1" w:styleId="86190C26030104459F0C037E2B0BAD67">
    <w:name w:val="86190C26030104459F0C037E2B0BAD67"/>
    <w:rsid w:val="005D20D1"/>
    <w:pPr>
      <w:widowControl w:val="0"/>
      <w:jc w:val="both"/>
    </w:pPr>
  </w:style>
  <w:style w:type="paragraph" w:customStyle="1" w:styleId="EAC38473E7FEDC4DBDC6203B3A07BDBE">
    <w:name w:val="EAC38473E7FEDC4DBDC6203B3A07BDBE"/>
    <w:rsid w:val="005D20D1"/>
    <w:pPr>
      <w:widowControl w:val="0"/>
      <w:jc w:val="both"/>
    </w:pPr>
  </w:style>
  <w:style w:type="paragraph" w:customStyle="1" w:styleId="C65DA650A3968C4F8D29C0DCECE8F3B9">
    <w:name w:val="C65DA650A3968C4F8D29C0DCECE8F3B9"/>
    <w:rsid w:val="005D20D1"/>
    <w:pPr>
      <w:widowControl w:val="0"/>
      <w:jc w:val="both"/>
    </w:pPr>
  </w:style>
  <w:style w:type="paragraph" w:customStyle="1" w:styleId="B7DC41D6587A534E8BB07250AD54346C">
    <w:name w:val="B7DC41D6587A534E8BB07250AD54346C"/>
    <w:rsid w:val="005D20D1"/>
    <w:pPr>
      <w:widowControl w:val="0"/>
      <w:jc w:val="both"/>
    </w:pPr>
  </w:style>
  <w:style w:type="paragraph" w:customStyle="1" w:styleId="3631BCF45E734D48BD20FB4C798A5929">
    <w:name w:val="3631BCF45E734D48BD20FB4C798A5929"/>
    <w:rsid w:val="005D20D1"/>
    <w:pPr>
      <w:widowControl w:val="0"/>
      <w:jc w:val="both"/>
    </w:pPr>
  </w:style>
  <w:style w:type="paragraph" w:customStyle="1" w:styleId="D78C15F993F9D341A70B0D2E9CF3B0E7">
    <w:name w:val="D78C15F993F9D341A70B0D2E9CF3B0E7"/>
    <w:rsid w:val="005D20D1"/>
    <w:pPr>
      <w:widowControl w:val="0"/>
      <w:jc w:val="both"/>
    </w:pPr>
  </w:style>
  <w:style w:type="paragraph" w:customStyle="1" w:styleId="29B009565A9AB949A046B54248AB874A">
    <w:name w:val="29B009565A9AB949A046B54248AB874A"/>
    <w:rsid w:val="005D20D1"/>
    <w:pPr>
      <w:widowControl w:val="0"/>
      <w:jc w:val="both"/>
    </w:pPr>
  </w:style>
  <w:style w:type="paragraph" w:customStyle="1" w:styleId="563D76D039AD9048A7EE8649D605D427">
    <w:name w:val="563D76D039AD9048A7EE8649D605D427"/>
    <w:rsid w:val="005D20D1"/>
    <w:pPr>
      <w:widowControl w:val="0"/>
      <w:jc w:val="both"/>
    </w:pPr>
  </w:style>
  <w:style w:type="paragraph" w:customStyle="1" w:styleId="190D72C4AA61CB499A958F09A360EF17">
    <w:name w:val="190D72C4AA61CB499A958F09A360EF17"/>
    <w:rsid w:val="005D20D1"/>
    <w:pPr>
      <w:widowControl w:val="0"/>
      <w:jc w:val="both"/>
    </w:pPr>
  </w:style>
  <w:style w:type="paragraph" w:customStyle="1" w:styleId="7AC7279D0270C443965B1E86AFAD5483">
    <w:name w:val="7AC7279D0270C443965B1E86AFAD5483"/>
    <w:rsid w:val="005D20D1"/>
    <w:pPr>
      <w:widowControl w:val="0"/>
      <w:jc w:val="both"/>
    </w:pPr>
  </w:style>
  <w:style w:type="paragraph" w:customStyle="1" w:styleId="8EB23AB9A6968D4D9F59F59E6085BC8F">
    <w:name w:val="8EB23AB9A6968D4D9F59F59E6085BC8F"/>
    <w:rsid w:val="005D20D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15EE0-A377-1645-9E42-CB3ABBE8F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28</Pages>
  <Words>2209</Words>
  <Characters>12595</Characters>
  <Application>Microsoft Office Word</Application>
  <DocSecurity>0</DocSecurity>
  <Lines>104</Lines>
  <Paragraphs>29</Paragraphs>
  <ScaleCrop>false</ScaleCrop>
  <Company>Microsoft China</Company>
  <LinksUpToDate>false</LinksUpToDate>
  <CharactersWithSpaces>14775</CharactersWithSpaces>
  <SharedDoc>false</SharedDoc>
  <HLinks>
    <vt:vector size="378" baseType="variant">
      <vt:variant>
        <vt:i4>6291564</vt:i4>
      </vt:variant>
      <vt:variant>
        <vt:i4>315</vt:i4>
      </vt:variant>
      <vt:variant>
        <vt:i4>0</vt:i4>
      </vt:variant>
      <vt:variant>
        <vt:i4>5</vt:i4>
      </vt:variant>
      <vt:variant>
        <vt:lpwstr>javascript:void(0);</vt:lpwstr>
      </vt:variant>
      <vt:variant>
        <vt:lpwstr/>
      </vt:variant>
      <vt:variant>
        <vt:i4>6291564</vt:i4>
      </vt:variant>
      <vt:variant>
        <vt:i4>312</vt:i4>
      </vt:variant>
      <vt:variant>
        <vt:i4>0</vt:i4>
      </vt:variant>
      <vt:variant>
        <vt:i4>5</vt:i4>
      </vt:variant>
      <vt:variant>
        <vt:lpwstr>javascript:void(0);</vt:lpwstr>
      </vt:variant>
      <vt:variant>
        <vt:lpwstr/>
      </vt:variant>
      <vt:variant>
        <vt:i4>79</vt:i4>
      </vt:variant>
      <vt:variant>
        <vt:i4>309</vt:i4>
      </vt:variant>
      <vt:variant>
        <vt:i4>0</vt:i4>
      </vt:variant>
      <vt:variant>
        <vt:i4>5</vt:i4>
      </vt:variant>
      <vt:variant>
        <vt:lpwstr>http://www.jituwang.com/vector/201307/314178.html</vt:lpwstr>
      </vt:variant>
      <vt:variant>
        <vt:lpwstr/>
      </vt:variant>
      <vt:variant>
        <vt:i4>3538994</vt:i4>
      </vt:variant>
      <vt:variant>
        <vt:i4>306</vt:i4>
      </vt:variant>
      <vt:variant>
        <vt:i4>0</vt:i4>
      </vt:variant>
      <vt:variant>
        <vt:i4>5</vt:i4>
      </vt:variant>
      <vt:variant>
        <vt:lpwstr>http://www.paper.edu.cn/releasepaper/content/201411-215</vt:lpwstr>
      </vt:variant>
      <vt:variant>
        <vt:lpwstr/>
      </vt:variant>
      <vt:variant>
        <vt:i4>6553651</vt:i4>
      </vt:variant>
      <vt:variant>
        <vt:i4>303</vt:i4>
      </vt:variant>
      <vt:variant>
        <vt:i4>0</vt:i4>
      </vt:variant>
      <vt:variant>
        <vt:i4>5</vt:i4>
      </vt:variant>
      <vt:variant>
        <vt:lpwstr>http://baike.baidu.com/view/1314506.htm</vt:lpwstr>
      </vt:variant>
      <vt:variant>
        <vt:lpwstr/>
      </vt:variant>
      <vt:variant>
        <vt:i4>5570566</vt:i4>
      </vt:variant>
      <vt:variant>
        <vt:i4>300</vt:i4>
      </vt:variant>
      <vt:variant>
        <vt:i4>0</vt:i4>
      </vt:variant>
      <vt:variant>
        <vt:i4>5</vt:i4>
      </vt:variant>
      <vt:variant>
        <vt:lpwstr>http://baike.baidu.com/view/27713.htm</vt:lpwstr>
      </vt:variant>
      <vt:variant>
        <vt:lpwstr/>
      </vt:variant>
      <vt:variant>
        <vt:i4>5636096</vt:i4>
      </vt:variant>
      <vt:variant>
        <vt:i4>297</vt:i4>
      </vt:variant>
      <vt:variant>
        <vt:i4>0</vt:i4>
      </vt:variant>
      <vt:variant>
        <vt:i4>5</vt:i4>
      </vt:variant>
      <vt:variant>
        <vt:lpwstr>http://baike.baidu.com/view/31340.htm</vt:lpwstr>
      </vt:variant>
      <vt:variant>
        <vt:lpwstr/>
      </vt:variant>
      <vt:variant>
        <vt:i4>3538999</vt:i4>
      </vt:variant>
      <vt:variant>
        <vt:i4>294</vt:i4>
      </vt:variant>
      <vt:variant>
        <vt:i4>0</vt:i4>
      </vt:variant>
      <vt:variant>
        <vt:i4>5</vt:i4>
      </vt:variant>
      <vt:variant>
        <vt:lpwstr>http://baike.baidu.com/view/351778.htm</vt:lpwstr>
      </vt:variant>
      <vt:variant>
        <vt:lpwstr/>
      </vt:variant>
      <vt:variant>
        <vt:i4>4128819</vt:i4>
      </vt:variant>
      <vt:variant>
        <vt:i4>291</vt:i4>
      </vt:variant>
      <vt:variant>
        <vt:i4>0</vt:i4>
      </vt:variant>
      <vt:variant>
        <vt:i4>5</vt:i4>
      </vt:variant>
      <vt:variant>
        <vt:lpwstr>http://baike.baidu.com/view/115153.htm</vt:lpwstr>
      </vt:variant>
      <vt:variant>
        <vt:lpwstr/>
      </vt:variant>
      <vt:variant>
        <vt:i4>6291564</vt:i4>
      </vt:variant>
      <vt:variant>
        <vt:i4>279</vt:i4>
      </vt:variant>
      <vt:variant>
        <vt:i4>0</vt:i4>
      </vt:variant>
      <vt:variant>
        <vt:i4>5</vt:i4>
      </vt:variant>
      <vt:variant>
        <vt:lpwstr>javascript:void(0);</vt:lpwstr>
      </vt:variant>
      <vt:variant>
        <vt:lpwstr/>
      </vt:variant>
      <vt:variant>
        <vt:i4>6291564</vt:i4>
      </vt:variant>
      <vt:variant>
        <vt:i4>276</vt:i4>
      </vt:variant>
      <vt:variant>
        <vt:i4>0</vt:i4>
      </vt:variant>
      <vt:variant>
        <vt:i4>5</vt:i4>
      </vt:variant>
      <vt:variant>
        <vt:lpwstr>javascript:void(0);</vt:lpwstr>
      </vt:variant>
      <vt:variant>
        <vt:lpwstr/>
      </vt:variant>
      <vt:variant>
        <vt:i4>6291564</vt:i4>
      </vt:variant>
      <vt:variant>
        <vt:i4>273</vt:i4>
      </vt:variant>
      <vt:variant>
        <vt:i4>0</vt:i4>
      </vt:variant>
      <vt:variant>
        <vt:i4>5</vt:i4>
      </vt:variant>
      <vt:variant>
        <vt:lpwstr>javascript:void(0);</vt:lpwstr>
      </vt:variant>
      <vt:variant>
        <vt:lpwstr/>
      </vt:variant>
      <vt:variant>
        <vt:i4>6291564</vt:i4>
      </vt:variant>
      <vt:variant>
        <vt:i4>270</vt:i4>
      </vt:variant>
      <vt:variant>
        <vt:i4>0</vt:i4>
      </vt:variant>
      <vt:variant>
        <vt:i4>5</vt:i4>
      </vt:variant>
      <vt:variant>
        <vt:lpwstr>javascript:void(0);</vt:lpwstr>
      </vt:variant>
      <vt:variant>
        <vt:lpwstr/>
      </vt:variant>
      <vt:variant>
        <vt:i4>5701638</vt:i4>
      </vt:variant>
      <vt:variant>
        <vt:i4>267</vt:i4>
      </vt:variant>
      <vt:variant>
        <vt:i4>0</vt:i4>
      </vt:variant>
      <vt:variant>
        <vt:i4>5</vt:i4>
      </vt:variant>
      <vt:variant>
        <vt:lpwstr>http://baike.baidu.com/view/27034.htm</vt:lpwstr>
      </vt:variant>
      <vt:variant>
        <vt:lpwstr/>
      </vt:variant>
      <vt:variant>
        <vt:i4>3932211</vt:i4>
      </vt:variant>
      <vt:variant>
        <vt:i4>264</vt:i4>
      </vt:variant>
      <vt:variant>
        <vt:i4>0</vt:i4>
      </vt:variant>
      <vt:variant>
        <vt:i4>5</vt:i4>
      </vt:variant>
      <vt:variant>
        <vt:lpwstr>http://baike.baidu.com/view/453366.htm</vt:lpwstr>
      </vt:variant>
      <vt:variant>
        <vt:lpwstr/>
      </vt:variant>
      <vt:variant>
        <vt:i4>6488127</vt:i4>
      </vt:variant>
      <vt:variant>
        <vt:i4>261</vt:i4>
      </vt:variant>
      <vt:variant>
        <vt:i4>0</vt:i4>
      </vt:variant>
      <vt:variant>
        <vt:i4>5</vt:i4>
      </vt:variant>
      <vt:variant>
        <vt:lpwstr>http://baike.baidu.com/view/1118699.htm</vt:lpwstr>
      </vt:variant>
      <vt:variant>
        <vt:lpwstr/>
      </vt:variant>
      <vt:variant>
        <vt:i4>3801140</vt:i4>
      </vt:variant>
      <vt:variant>
        <vt:i4>258</vt:i4>
      </vt:variant>
      <vt:variant>
        <vt:i4>0</vt:i4>
      </vt:variant>
      <vt:variant>
        <vt:i4>5</vt:i4>
      </vt:variant>
      <vt:variant>
        <vt:lpwstr>http://baike.baidu.com/view/807791.htm</vt:lpwstr>
      </vt:variant>
      <vt:variant>
        <vt:lpwstr/>
      </vt:variant>
      <vt:variant>
        <vt:i4>5636102</vt:i4>
      </vt:variant>
      <vt:variant>
        <vt:i4>255</vt:i4>
      </vt:variant>
      <vt:variant>
        <vt:i4>0</vt:i4>
      </vt:variant>
      <vt:variant>
        <vt:i4>5</vt:i4>
      </vt:variant>
      <vt:variant>
        <vt:lpwstr>http://baike.baidu.com/view/42270.htm</vt:lpwstr>
      </vt:variant>
      <vt:variant>
        <vt:lpwstr/>
      </vt:variant>
      <vt:variant>
        <vt:i4>3407930</vt:i4>
      </vt:variant>
      <vt:variant>
        <vt:i4>252</vt:i4>
      </vt:variant>
      <vt:variant>
        <vt:i4>0</vt:i4>
      </vt:variant>
      <vt:variant>
        <vt:i4>5</vt:i4>
      </vt:variant>
      <vt:variant>
        <vt:lpwstr>http://baike.baidu.com/view/926973.htm</vt:lpwstr>
      </vt:variant>
      <vt:variant>
        <vt:lpwstr/>
      </vt:variant>
      <vt:variant>
        <vt:i4>2883617</vt:i4>
      </vt:variant>
      <vt:variant>
        <vt:i4>219</vt:i4>
      </vt:variant>
      <vt:variant>
        <vt:i4>0</vt:i4>
      </vt:variant>
      <vt:variant>
        <vt:i4>5</vt:i4>
      </vt:variant>
      <vt:variant>
        <vt:lpwstr>http://www.a-hospital.com/w/%E5%9F%BA%E5%BA%95%E6%A0%B8</vt:lpwstr>
      </vt:variant>
      <vt:variant>
        <vt:lpwstr/>
      </vt:variant>
      <vt:variant>
        <vt:i4>2883617</vt:i4>
      </vt:variant>
      <vt:variant>
        <vt:i4>216</vt:i4>
      </vt:variant>
      <vt:variant>
        <vt:i4>0</vt:i4>
      </vt:variant>
      <vt:variant>
        <vt:i4>5</vt:i4>
      </vt:variant>
      <vt:variant>
        <vt:lpwstr>http://www.a-hospital.com/w/%E5%9F%BA%E5%BA%95%E6%A0%B8</vt:lpwstr>
      </vt:variant>
      <vt:variant>
        <vt:lpwstr/>
      </vt:variant>
      <vt:variant>
        <vt:i4>2883617</vt:i4>
      </vt:variant>
      <vt:variant>
        <vt:i4>213</vt:i4>
      </vt:variant>
      <vt:variant>
        <vt:i4>0</vt:i4>
      </vt:variant>
      <vt:variant>
        <vt:i4>5</vt:i4>
      </vt:variant>
      <vt:variant>
        <vt:lpwstr>http://www.a-hospital.com/w/%E5%9F%BA%E5%BA%95%E6%A0%B8</vt:lpwstr>
      </vt:variant>
      <vt:variant>
        <vt:lpwstr/>
      </vt:variant>
      <vt:variant>
        <vt:i4>5636170</vt:i4>
      </vt:variant>
      <vt:variant>
        <vt:i4>210</vt:i4>
      </vt:variant>
      <vt:variant>
        <vt:i4>0</vt:i4>
      </vt:variant>
      <vt:variant>
        <vt:i4>5</vt:i4>
      </vt:variant>
      <vt:variant>
        <vt:lpwstr>http://www.a-hospital.com/index.php?title=%E5%A4%A7%E8%84%91%E4%B8%A4%E5%8D%8A%E7%90%83&amp;action=edit&amp;redlink=1</vt:lpwstr>
      </vt:variant>
      <vt:variant>
        <vt:lpwstr/>
      </vt:variant>
      <vt:variant>
        <vt:i4>2293884</vt:i4>
      </vt:variant>
      <vt:variant>
        <vt:i4>207</vt:i4>
      </vt:variant>
      <vt:variant>
        <vt:i4>0</vt:i4>
      </vt:variant>
      <vt:variant>
        <vt:i4>5</vt:i4>
      </vt:variant>
      <vt:variant>
        <vt:lpwstr>http://www.a-hospital.com/w/%E7%A5%9E%E7%BB%8F%E7%AE%A1</vt:lpwstr>
      </vt:variant>
      <vt:variant>
        <vt:lpwstr/>
      </vt:variant>
      <vt:variant>
        <vt:i4>3604521</vt:i4>
      </vt:variant>
      <vt:variant>
        <vt:i4>204</vt:i4>
      </vt:variant>
      <vt:variant>
        <vt:i4>0</vt:i4>
      </vt:variant>
      <vt:variant>
        <vt:i4>5</vt:i4>
      </vt:variant>
      <vt:variant>
        <vt:lpwstr>http://www.a-hospital.com/w/%E8%83%9A%E8%83%8E</vt:lpwstr>
      </vt:variant>
      <vt:variant>
        <vt:lpwstr/>
      </vt:variant>
      <vt:variant>
        <vt:i4>5373957</vt:i4>
      </vt:variant>
      <vt:variant>
        <vt:i4>201</vt:i4>
      </vt:variant>
      <vt:variant>
        <vt:i4>0</vt:i4>
      </vt:variant>
      <vt:variant>
        <vt:i4>5</vt:i4>
      </vt:variant>
      <vt:variant>
        <vt:lpwstr>http://baike.baidu.com/view/48495.htm</vt:lpwstr>
      </vt:variant>
      <vt:variant>
        <vt:lpwstr/>
      </vt:variant>
      <vt:variant>
        <vt:i4>5373952</vt:i4>
      </vt:variant>
      <vt:variant>
        <vt:i4>198</vt:i4>
      </vt:variant>
      <vt:variant>
        <vt:i4>0</vt:i4>
      </vt:variant>
      <vt:variant>
        <vt:i4>5</vt:i4>
      </vt:variant>
      <vt:variant>
        <vt:lpwstr>http://baike.baidu.com/view/48490.htm</vt:lpwstr>
      </vt:variant>
      <vt:variant>
        <vt:lpwstr/>
      </vt:variant>
      <vt:variant>
        <vt:i4>5439488</vt:i4>
      </vt:variant>
      <vt:variant>
        <vt:i4>195</vt:i4>
      </vt:variant>
      <vt:variant>
        <vt:i4>0</vt:i4>
      </vt:variant>
      <vt:variant>
        <vt:i4>5</vt:i4>
      </vt:variant>
      <vt:variant>
        <vt:lpwstr>http://baike.baidu.com/view/48480.htm</vt:lpwstr>
      </vt:variant>
      <vt:variant>
        <vt:lpwstr/>
      </vt:variant>
      <vt:variant>
        <vt:i4>6684791</vt:i4>
      </vt:variant>
      <vt:variant>
        <vt:i4>192</vt:i4>
      </vt:variant>
      <vt:variant>
        <vt:i4>0</vt:i4>
      </vt:variant>
      <vt:variant>
        <vt:i4>5</vt:i4>
      </vt:variant>
      <vt:variant>
        <vt:lpwstr>http://baike.baidu.com/subview/1150253/11999724.htm</vt:lpwstr>
      </vt:variant>
      <vt:variant>
        <vt:lpwstr/>
      </vt:variant>
      <vt:variant>
        <vt:i4>1179702</vt:i4>
      </vt:variant>
      <vt:variant>
        <vt:i4>185</vt:i4>
      </vt:variant>
      <vt:variant>
        <vt:i4>0</vt:i4>
      </vt:variant>
      <vt:variant>
        <vt:i4>5</vt:i4>
      </vt:variant>
      <vt:variant>
        <vt:lpwstr/>
      </vt:variant>
      <vt:variant>
        <vt:lpwstr>_Toc444265064</vt:lpwstr>
      </vt:variant>
      <vt:variant>
        <vt:i4>1179702</vt:i4>
      </vt:variant>
      <vt:variant>
        <vt:i4>179</vt:i4>
      </vt:variant>
      <vt:variant>
        <vt:i4>0</vt:i4>
      </vt:variant>
      <vt:variant>
        <vt:i4>5</vt:i4>
      </vt:variant>
      <vt:variant>
        <vt:lpwstr/>
      </vt:variant>
      <vt:variant>
        <vt:lpwstr>_Toc444265063</vt:lpwstr>
      </vt:variant>
      <vt:variant>
        <vt:i4>1179702</vt:i4>
      </vt:variant>
      <vt:variant>
        <vt:i4>173</vt:i4>
      </vt:variant>
      <vt:variant>
        <vt:i4>0</vt:i4>
      </vt:variant>
      <vt:variant>
        <vt:i4>5</vt:i4>
      </vt:variant>
      <vt:variant>
        <vt:lpwstr/>
      </vt:variant>
      <vt:variant>
        <vt:lpwstr>_Toc444265062</vt:lpwstr>
      </vt:variant>
      <vt:variant>
        <vt:i4>1179702</vt:i4>
      </vt:variant>
      <vt:variant>
        <vt:i4>167</vt:i4>
      </vt:variant>
      <vt:variant>
        <vt:i4>0</vt:i4>
      </vt:variant>
      <vt:variant>
        <vt:i4>5</vt:i4>
      </vt:variant>
      <vt:variant>
        <vt:lpwstr/>
      </vt:variant>
      <vt:variant>
        <vt:lpwstr>_Toc444265061</vt:lpwstr>
      </vt:variant>
      <vt:variant>
        <vt:i4>1179702</vt:i4>
      </vt:variant>
      <vt:variant>
        <vt:i4>161</vt:i4>
      </vt:variant>
      <vt:variant>
        <vt:i4>0</vt:i4>
      </vt:variant>
      <vt:variant>
        <vt:i4>5</vt:i4>
      </vt:variant>
      <vt:variant>
        <vt:lpwstr/>
      </vt:variant>
      <vt:variant>
        <vt:lpwstr>_Toc444265060</vt:lpwstr>
      </vt:variant>
      <vt:variant>
        <vt:i4>1114166</vt:i4>
      </vt:variant>
      <vt:variant>
        <vt:i4>155</vt:i4>
      </vt:variant>
      <vt:variant>
        <vt:i4>0</vt:i4>
      </vt:variant>
      <vt:variant>
        <vt:i4>5</vt:i4>
      </vt:variant>
      <vt:variant>
        <vt:lpwstr/>
      </vt:variant>
      <vt:variant>
        <vt:lpwstr>_Toc444265059</vt:lpwstr>
      </vt:variant>
      <vt:variant>
        <vt:i4>1114166</vt:i4>
      </vt:variant>
      <vt:variant>
        <vt:i4>149</vt:i4>
      </vt:variant>
      <vt:variant>
        <vt:i4>0</vt:i4>
      </vt:variant>
      <vt:variant>
        <vt:i4>5</vt:i4>
      </vt:variant>
      <vt:variant>
        <vt:lpwstr/>
      </vt:variant>
      <vt:variant>
        <vt:lpwstr>_Toc444265058</vt:lpwstr>
      </vt:variant>
      <vt:variant>
        <vt:i4>1114166</vt:i4>
      </vt:variant>
      <vt:variant>
        <vt:i4>146</vt:i4>
      </vt:variant>
      <vt:variant>
        <vt:i4>0</vt:i4>
      </vt:variant>
      <vt:variant>
        <vt:i4>5</vt:i4>
      </vt:variant>
      <vt:variant>
        <vt:lpwstr/>
      </vt:variant>
      <vt:variant>
        <vt:lpwstr>_Toc444265057</vt:lpwstr>
      </vt:variant>
      <vt:variant>
        <vt:i4>1114166</vt:i4>
      </vt:variant>
      <vt:variant>
        <vt:i4>140</vt:i4>
      </vt:variant>
      <vt:variant>
        <vt:i4>0</vt:i4>
      </vt:variant>
      <vt:variant>
        <vt:i4>5</vt:i4>
      </vt:variant>
      <vt:variant>
        <vt:lpwstr/>
      </vt:variant>
      <vt:variant>
        <vt:lpwstr>_Toc444265056</vt:lpwstr>
      </vt:variant>
      <vt:variant>
        <vt:i4>1114166</vt:i4>
      </vt:variant>
      <vt:variant>
        <vt:i4>134</vt:i4>
      </vt:variant>
      <vt:variant>
        <vt:i4>0</vt:i4>
      </vt:variant>
      <vt:variant>
        <vt:i4>5</vt:i4>
      </vt:variant>
      <vt:variant>
        <vt:lpwstr/>
      </vt:variant>
      <vt:variant>
        <vt:lpwstr>_Toc444265055</vt:lpwstr>
      </vt:variant>
      <vt:variant>
        <vt:i4>1114166</vt:i4>
      </vt:variant>
      <vt:variant>
        <vt:i4>128</vt:i4>
      </vt:variant>
      <vt:variant>
        <vt:i4>0</vt:i4>
      </vt:variant>
      <vt:variant>
        <vt:i4>5</vt:i4>
      </vt:variant>
      <vt:variant>
        <vt:lpwstr/>
      </vt:variant>
      <vt:variant>
        <vt:lpwstr>_Toc444265054</vt:lpwstr>
      </vt:variant>
      <vt:variant>
        <vt:i4>1114166</vt:i4>
      </vt:variant>
      <vt:variant>
        <vt:i4>122</vt:i4>
      </vt:variant>
      <vt:variant>
        <vt:i4>0</vt:i4>
      </vt:variant>
      <vt:variant>
        <vt:i4>5</vt:i4>
      </vt:variant>
      <vt:variant>
        <vt:lpwstr/>
      </vt:variant>
      <vt:variant>
        <vt:lpwstr>_Toc444265053</vt:lpwstr>
      </vt:variant>
      <vt:variant>
        <vt:i4>1114166</vt:i4>
      </vt:variant>
      <vt:variant>
        <vt:i4>119</vt:i4>
      </vt:variant>
      <vt:variant>
        <vt:i4>0</vt:i4>
      </vt:variant>
      <vt:variant>
        <vt:i4>5</vt:i4>
      </vt:variant>
      <vt:variant>
        <vt:lpwstr/>
      </vt:variant>
      <vt:variant>
        <vt:lpwstr>_Toc444265052</vt:lpwstr>
      </vt:variant>
      <vt:variant>
        <vt:i4>1114166</vt:i4>
      </vt:variant>
      <vt:variant>
        <vt:i4>113</vt:i4>
      </vt:variant>
      <vt:variant>
        <vt:i4>0</vt:i4>
      </vt:variant>
      <vt:variant>
        <vt:i4>5</vt:i4>
      </vt:variant>
      <vt:variant>
        <vt:lpwstr/>
      </vt:variant>
      <vt:variant>
        <vt:lpwstr>_Toc444265051</vt:lpwstr>
      </vt:variant>
      <vt:variant>
        <vt:i4>1114166</vt:i4>
      </vt:variant>
      <vt:variant>
        <vt:i4>107</vt:i4>
      </vt:variant>
      <vt:variant>
        <vt:i4>0</vt:i4>
      </vt:variant>
      <vt:variant>
        <vt:i4>5</vt:i4>
      </vt:variant>
      <vt:variant>
        <vt:lpwstr/>
      </vt:variant>
      <vt:variant>
        <vt:lpwstr>_Toc444265050</vt:lpwstr>
      </vt:variant>
      <vt:variant>
        <vt:i4>1048630</vt:i4>
      </vt:variant>
      <vt:variant>
        <vt:i4>101</vt:i4>
      </vt:variant>
      <vt:variant>
        <vt:i4>0</vt:i4>
      </vt:variant>
      <vt:variant>
        <vt:i4>5</vt:i4>
      </vt:variant>
      <vt:variant>
        <vt:lpwstr/>
      </vt:variant>
      <vt:variant>
        <vt:lpwstr>_Toc444265049</vt:lpwstr>
      </vt:variant>
      <vt:variant>
        <vt:i4>1048630</vt:i4>
      </vt:variant>
      <vt:variant>
        <vt:i4>95</vt:i4>
      </vt:variant>
      <vt:variant>
        <vt:i4>0</vt:i4>
      </vt:variant>
      <vt:variant>
        <vt:i4>5</vt:i4>
      </vt:variant>
      <vt:variant>
        <vt:lpwstr/>
      </vt:variant>
      <vt:variant>
        <vt:lpwstr>_Toc444265048</vt:lpwstr>
      </vt:variant>
      <vt:variant>
        <vt:i4>1048630</vt:i4>
      </vt:variant>
      <vt:variant>
        <vt:i4>89</vt:i4>
      </vt:variant>
      <vt:variant>
        <vt:i4>0</vt:i4>
      </vt:variant>
      <vt:variant>
        <vt:i4>5</vt:i4>
      </vt:variant>
      <vt:variant>
        <vt:lpwstr/>
      </vt:variant>
      <vt:variant>
        <vt:lpwstr>_Toc444265047</vt:lpwstr>
      </vt:variant>
      <vt:variant>
        <vt:i4>1048630</vt:i4>
      </vt:variant>
      <vt:variant>
        <vt:i4>86</vt:i4>
      </vt:variant>
      <vt:variant>
        <vt:i4>0</vt:i4>
      </vt:variant>
      <vt:variant>
        <vt:i4>5</vt:i4>
      </vt:variant>
      <vt:variant>
        <vt:lpwstr/>
      </vt:variant>
      <vt:variant>
        <vt:lpwstr>_Toc444265046</vt:lpwstr>
      </vt:variant>
      <vt:variant>
        <vt:i4>1048630</vt:i4>
      </vt:variant>
      <vt:variant>
        <vt:i4>80</vt:i4>
      </vt:variant>
      <vt:variant>
        <vt:i4>0</vt:i4>
      </vt:variant>
      <vt:variant>
        <vt:i4>5</vt:i4>
      </vt:variant>
      <vt:variant>
        <vt:lpwstr/>
      </vt:variant>
      <vt:variant>
        <vt:lpwstr>_Toc444265045</vt:lpwstr>
      </vt:variant>
      <vt:variant>
        <vt:i4>1048630</vt:i4>
      </vt:variant>
      <vt:variant>
        <vt:i4>74</vt:i4>
      </vt:variant>
      <vt:variant>
        <vt:i4>0</vt:i4>
      </vt:variant>
      <vt:variant>
        <vt:i4>5</vt:i4>
      </vt:variant>
      <vt:variant>
        <vt:lpwstr/>
      </vt:variant>
      <vt:variant>
        <vt:lpwstr>_Toc444265044</vt:lpwstr>
      </vt:variant>
      <vt:variant>
        <vt:i4>1048630</vt:i4>
      </vt:variant>
      <vt:variant>
        <vt:i4>68</vt:i4>
      </vt:variant>
      <vt:variant>
        <vt:i4>0</vt:i4>
      </vt:variant>
      <vt:variant>
        <vt:i4>5</vt:i4>
      </vt:variant>
      <vt:variant>
        <vt:lpwstr/>
      </vt:variant>
      <vt:variant>
        <vt:lpwstr>_Toc444265043</vt:lpwstr>
      </vt:variant>
      <vt:variant>
        <vt:i4>1048630</vt:i4>
      </vt:variant>
      <vt:variant>
        <vt:i4>62</vt:i4>
      </vt:variant>
      <vt:variant>
        <vt:i4>0</vt:i4>
      </vt:variant>
      <vt:variant>
        <vt:i4>5</vt:i4>
      </vt:variant>
      <vt:variant>
        <vt:lpwstr/>
      </vt:variant>
      <vt:variant>
        <vt:lpwstr>_Toc444265042</vt:lpwstr>
      </vt:variant>
      <vt:variant>
        <vt:i4>1048630</vt:i4>
      </vt:variant>
      <vt:variant>
        <vt:i4>56</vt:i4>
      </vt:variant>
      <vt:variant>
        <vt:i4>0</vt:i4>
      </vt:variant>
      <vt:variant>
        <vt:i4>5</vt:i4>
      </vt:variant>
      <vt:variant>
        <vt:lpwstr/>
      </vt:variant>
      <vt:variant>
        <vt:lpwstr>_Toc444265041</vt:lpwstr>
      </vt:variant>
      <vt:variant>
        <vt:i4>1048630</vt:i4>
      </vt:variant>
      <vt:variant>
        <vt:i4>50</vt:i4>
      </vt:variant>
      <vt:variant>
        <vt:i4>0</vt:i4>
      </vt:variant>
      <vt:variant>
        <vt:i4>5</vt:i4>
      </vt:variant>
      <vt:variant>
        <vt:lpwstr/>
      </vt:variant>
      <vt:variant>
        <vt:lpwstr>_Toc444265040</vt:lpwstr>
      </vt:variant>
      <vt:variant>
        <vt:i4>1507382</vt:i4>
      </vt:variant>
      <vt:variant>
        <vt:i4>47</vt:i4>
      </vt:variant>
      <vt:variant>
        <vt:i4>0</vt:i4>
      </vt:variant>
      <vt:variant>
        <vt:i4>5</vt:i4>
      </vt:variant>
      <vt:variant>
        <vt:lpwstr/>
      </vt:variant>
      <vt:variant>
        <vt:lpwstr>_Toc444265039</vt:lpwstr>
      </vt:variant>
      <vt:variant>
        <vt:i4>1507382</vt:i4>
      </vt:variant>
      <vt:variant>
        <vt:i4>41</vt:i4>
      </vt:variant>
      <vt:variant>
        <vt:i4>0</vt:i4>
      </vt:variant>
      <vt:variant>
        <vt:i4>5</vt:i4>
      </vt:variant>
      <vt:variant>
        <vt:lpwstr/>
      </vt:variant>
      <vt:variant>
        <vt:lpwstr>_Toc444265038</vt:lpwstr>
      </vt:variant>
      <vt:variant>
        <vt:i4>1507382</vt:i4>
      </vt:variant>
      <vt:variant>
        <vt:i4>35</vt:i4>
      </vt:variant>
      <vt:variant>
        <vt:i4>0</vt:i4>
      </vt:variant>
      <vt:variant>
        <vt:i4>5</vt:i4>
      </vt:variant>
      <vt:variant>
        <vt:lpwstr/>
      </vt:variant>
      <vt:variant>
        <vt:lpwstr>_Toc444265037</vt:lpwstr>
      </vt:variant>
      <vt:variant>
        <vt:i4>1507382</vt:i4>
      </vt:variant>
      <vt:variant>
        <vt:i4>29</vt:i4>
      </vt:variant>
      <vt:variant>
        <vt:i4>0</vt:i4>
      </vt:variant>
      <vt:variant>
        <vt:i4>5</vt:i4>
      </vt:variant>
      <vt:variant>
        <vt:lpwstr/>
      </vt:variant>
      <vt:variant>
        <vt:lpwstr>_Toc444265036</vt:lpwstr>
      </vt:variant>
      <vt:variant>
        <vt:i4>1507382</vt:i4>
      </vt:variant>
      <vt:variant>
        <vt:i4>23</vt:i4>
      </vt:variant>
      <vt:variant>
        <vt:i4>0</vt:i4>
      </vt:variant>
      <vt:variant>
        <vt:i4>5</vt:i4>
      </vt:variant>
      <vt:variant>
        <vt:lpwstr/>
      </vt:variant>
      <vt:variant>
        <vt:lpwstr>_Toc444265035</vt:lpwstr>
      </vt:variant>
      <vt:variant>
        <vt:i4>1507382</vt:i4>
      </vt:variant>
      <vt:variant>
        <vt:i4>17</vt:i4>
      </vt:variant>
      <vt:variant>
        <vt:i4>0</vt:i4>
      </vt:variant>
      <vt:variant>
        <vt:i4>5</vt:i4>
      </vt:variant>
      <vt:variant>
        <vt:lpwstr/>
      </vt:variant>
      <vt:variant>
        <vt:lpwstr>_Toc444265034</vt:lpwstr>
      </vt:variant>
      <vt:variant>
        <vt:i4>1507382</vt:i4>
      </vt:variant>
      <vt:variant>
        <vt:i4>14</vt:i4>
      </vt:variant>
      <vt:variant>
        <vt:i4>0</vt:i4>
      </vt:variant>
      <vt:variant>
        <vt:i4>5</vt:i4>
      </vt:variant>
      <vt:variant>
        <vt:lpwstr/>
      </vt:variant>
      <vt:variant>
        <vt:lpwstr>_Toc444265033</vt:lpwstr>
      </vt:variant>
      <vt:variant>
        <vt:i4>1507382</vt:i4>
      </vt:variant>
      <vt:variant>
        <vt:i4>8</vt:i4>
      </vt:variant>
      <vt:variant>
        <vt:i4>0</vt:i4>
      </vt:variant>
      <vt:variant>
        <vt:i4>5</vt:i4>
      </vt:variant>
      <vt:variant>
        <vt:lpwstr/>
      </vt:variant>
      <vt:variant>
        <vt:lpwstr>_Toc444265031</vt:lpwstr>
      </vt:variant>
      <vt:variant>
        <vt:i4>1507382</vt:i4>
      </vt:variant>
      <vt:variant>
        <vt:i4>2</vt:i4>
      </vt:variant>
      <vt:variant>
        <vt:i4>0</vt:i4>
      </vt:variant>
      <vt:variant>
        <vt:i4>5</vt:i4>
      </vt:variant>
      <vt:variant>
        <vt:lpwstr/>
      </vt:variant>
      <vt:variant>
        <vt:lpwstr>_Toc444265030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dan zhu</cp:lastModifiedBy>
  <cp:revision>11</cp:revision>
  <cp:lastPrinted>2020-12-11T00:28:00Z</cp:lastPrinted>
  <dcterms:created xsi:type="dcterms:W3CDTF">2021-04-28T03:56:00Z</dcterms:created>
  <dcterms:modified xsi:type="dcterms:W3CDTF">2021-05-09T00:54:00Z</dcterms:modified>
</cp:coreProperties>
</file>